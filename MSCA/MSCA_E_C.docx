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204" w:rsidRPr="00241204" w:rsidRDefault="00241204" w:rsidP="000A28D1">
      <w:pPr>
        <w:pStyle w:val="Default"/>
        <w:jc w:val="both"/>
        <w:rPr>
          <w:sz w:val="23"/>
          <w:szCs w:val="23"/>
          <w:lang w:val="en-US"/>
        </w:rPr>
      </w:pPr>
      <w:r w:rsidRPr="00241204">
        <w:rPr>
          <w:b/>
          <w:bCs/>
          <w:i/>
          <w:iCs/>
          <w:sz w:val="23"/>
          <w:szCs w:val="23"/>
          <w:lang w:val="en-US"/>
        </w:rPr>
        <w:t>1.1Quality and pertinence of the project’s research and innovation objectives (and the extent to which they are ambitious, and go beyond the state of the art)</w:t>
      </w:r>
    </w:p>
    <w:p w:rsidR="00241204" w:rsidRPr="00241204" w:rsidRDefault="00241204" w:rsidP="000A28D1">
      <w:pPr>
        <w:pStyle w:val="Default"/>
        <w:jc w:val="both"/>
        <w:rPr>
          <w:sz w:val="23"/>
          <w:szCs w:val="23"/>
          <w:lang w:val="en-US"/>
        </w:rPr>
      </w:pPr>
    </w:p>
    <w:p w:rsidR="008F0572" w:rsidRPr="000A28D1" w:rsidRDefault="008F0572" w:rsidP="000A28D1">
      <w:pPr>
        <w:jc w:val="both"/>
        <w:rPr>
          <w:color w:val="2E74B5" w:themeColor="accent1" w:themeShade="BF"/>
          <w:lang w:val="en-US"/>
        </w:rPr>
      </w:pPr>
      <w:r w:rsidRPr="000A28D1">
        <w:rPr>
          <w:color w:val="2E74B5" w:themeColor="accent1" w:themeShade="BF"/>
          <w:lang w:val="en-US"/>
        </w:rPr>
        <w:t>Original non</w:t>
      </w:r>
      <w:r w:rsidR="007B49CF" w:rsidRPr="000A28D1">
        <w:rPr>
          <w:color w:val="2E74B5" w:themeColor="accent1" w:themeShade="BF"/>
          <w:lang w:val="en-US"/>
        </w:rPr>
        <w:t xml:space="preserve">-equilibrium phenomena </w:t>
      </w:r>
      <w:r w:rsidRPr="000A28D1">
        <w:rPr>
          <w:color w:val="2E74B5" w:themeColor="accent1" w:themeShade="BF"/>
          <w:lang w:val="en-US"/>
        </w:rPr>
        <w:t>arise in</w:t>
      </w:r>
      <w:r w:rsidR="00241204" w:rsidRPr="000A28D1">
        <w:rPr>
          <w:color w:val="2E74B5" w:themeColor="accent1" w:themeShade="BF"/>
          <w:lang w:val="en-US"/>
        </w:rPr>
        <w:t xml:space="preserve"> active matter in the presence of confinement. This project aims at studying the fundamental principles governing the</w:t>
      </w:r>
      <w:r w:rsidRPr="000A28D1">
        <w:rPr>
          <w:color w:val="2E74B5" w:themeColor="accent1" w:themeShade="BF"/>
          <w:lang w:val="en-US"/>
        </w:rPr>
        <w:t xml:space="preserve"> emergence of collective organization and structured interaction </w:t>
      </w:r>
      <w:r w:rsidRPr="000A28D1">
        <w:rPr>
          <w:b/>
          <w:bCs/>
          <w:color w:val="2E74B5" w:themeColor="accent1" w:themeShade="BF"/>
          <w:lang w:val="en-US"/>
        </w:rPr>
        <w:t xml:space="preserve">when </w:t>
      </w:r>
      <w:r w:rsidR="00241204" w:rsidRPr="000A28D1">
        <w:rPr>
          <w:b/>
          <w:bCs/>
          <w:color w:val="2E74B5" w:themeColor="accent1" w:themeShade="BF"/>
          <w:lang w:val="en-US"/>
        </w:rPr>
        <w:t xml:space="preserve">active and passive objects </w:t>
      </w:r>
      <w:r w:rsidRPr="000A28D1">
        <w:rPr>
          <w:b/>
          <w:bCs/>
          <w:color w:val="2E74B5" w:themeColor="accent1" w:themeShade="BF"/>
          <w:lang w:val="en-US"/>
        </w:rPr>
        <w:t xml:space="preserve">interact both </w:t>
      </w:r>
      <w:r w:rsidR="00241204" w:rsidRPr="000A28D1">
        <w:rPr>
          <w:color w:val="2E74B5" w:themeColor="accent1" w:themeShade="BF"/>
          <w:lang w:val="en-US"/>
        </w:rPr>
        <w:t xml:space="preserve">under </w:t>
      </w:r>
      <w:r w:rsidR="00241204" w:rsidRPr="000A28D1">
        <w:rPr>
          <w:b/>
          <w:bCs/>
          <w:color w:val="2E74B5" w:themeColor="accent1" w:themeShade="BF"/>
          <w:lang w:val="en-US"/>
        </w:rPr>
        <w:t xml:space="preserve">confinement and in the presence of </w:t>
      </w:r>
      <w:r w:rsidR="007B49CF" w:rsidRPr="000A28D1">
        <w:rPr>
          <w:b/>
          <w:bCs/>
          <w:color w:val="2E74B5" w:themeColor="accent1" w:themeShade="BF"/>
          <w:lang w:val="en-US"/>
        </w:rPr>
        <w:t>curvature</w:t>
      </w:r>
      <w:r w:rsidR="007B49CF" w:rsidRPr="000A28D1">
        <w:rPr>
          <w:color w:val="2E74B5" w:themeColor="accent1" w:themeShade="BF"/>
          <w:lang w:val="en-US"/>
        </w:rPr>
        <w:t>. This projec</w:t>
      </w:r>
      <w:r w:rsidRPr="000A28D1">
        <w:rPr>
          <w:color w:val="2E74B5" w:themeColor="accent1" w:themeShade="BF"/>
          <w:lang w:val="en-US"/>
        </w:rPr>
        <w:t>t will pave the way towards the elaboration of novel soft-matter exotic phases.</w:t>
      </w:r>
    </w:p>
    <w:p w:rsidR="00652539" w:rsidRPr="000A28D1" w:rsidRDefault="00652539" w:rsidP="000A28D1">
      <w:pPr>
        <w:pStyle w:val="Default"/>
        <w:jc w:val="both"/>
        <w:rPr>
          <w:color w:val="2E74B5" w:themeColor="accent1" w:themeShade="BF"/>
          <w:lang w:val="en-US"/>
        </w:rPr>
      </w:pPr>
    </w:p>
    <w:p w:rsidR="008F0572" w:rsidRPr="00FE65FA" w:rsidRDefault="00652539" w:rsidP="000A28D1">
      <w:pPr>
        <w:jc w:val="both"/>
        <w:rPr>
          <w:color w:val="000000" w:themeColor="text1"/>
          <w:lang w:val="en-US"/>
        </w:rPr>
      </w:pPr>
      <w:r w:rsidRPr="00FE65FA">
        <w:rPr>
          <w:color w:val="000000" w:themeColor="text1"/>
          <w:lang w:val="en-US"/>
        </w:rPr>
        <w:t xml:space="preserve"> Active matter, denoting collections interacting self-propelled particles, is an emerging </w:t>
      </w:r>
      <w:r w:rsidR="00A4013B" w:rsidRPr="00FE65FA">
        <w:rPr>
          <w:color w:val="000000" w:themeColor="text1"/>
          <w:lang w:val="en-US"/>
        </w:rPr>
        <w:t>sci</w:t>
      </w:r>
      <w:r w:rsidRPr="00FE65FA">
        <w:rPr>
          <w:color w:val="000000" w:themeColor="text1"/>
          <w:lang w:val="en-US"/>
        </w:rPr>
        <w:t>e</w:t>
      </w:r>
      <w:r w:rsidR="00A4013B" w:rsidRPr="00FE65FA">
        <w:rPr>
          <w:color w:val="000000" w:themeColor="text1"/>
          <w:lang w:val="en-US"/>
        </w:rPr>
        <w:t>ntific concept in statistical p</w:t>
      </w:r>
      <w:r w:rsidRPr="00FE65FA">
        <w:rPr>
          <w:color w:val="000000" w:themeColor="text1"/>
          <w:lang w:val="en-US"/>
        </w:rPr>
        <w:t xml:space="preserve">hysics at the interface between physics, chemistry and biology. Due to </w:t>
      </w:r>
      <w:r w:rsidR="00A4013B" w:rsidRPr="00FE65FA">
        <w:rPr>
          <w:color w:val="000000" w:themeColor="text1"/>
          <w:lang w:val="en-US"/>
        </w:rPr>
        <w:t xml:space="preserve">the </w:t>
      </w:r>
      <w:r w:rsidRPr="00FE65FA">
        <w:rPr>
          <w:color w:val="000000" w:themeColor="text1"/>
          <w:lang w:val="en-US"/>
        </w:rPr>
        <w:t xml:space="preserve">constant energy injection at </w:t>
      </w:r>
      <w:r w:rsidR="00A4013B" w:rsidRPr="00FE65FA">
        <w:rPr>
          <w:color w:val="000000" w:themeColor="text1"/>
          <w:lang w:val="en-US"/>
        </w:rPr>
        <w:t xml:space="preserve">the </w:t>
      </w:r>
      <w:r w:rsidRPr="00FE65FA">
        <w:rPr>
          <w:color w:val="000000" w:themeColor="text1"/>
          <w:lang w:val="en-US"/>
        </w:rPr>
        <w:t xml:space="preserve">single particle scale, active matter is constantly driven </w:t>
      </w:r>
      <w:r w:rsidRPr="00FE65FA">
        <w:rPr>
          <w:b/>
          <w:bCs/>
          <w:color w:val="000000" w:themeColor="text1"/>
          <w:lang w:val="en-US"/>
        </w:rPr>
        <w:t xml:space="preserve">out of equilibrium </w:t>
      </w:r>
      <w:r w:rsidRPr="00FE65FA">
        <w:rPr>
          <w:color w:val="000000" w:themeColor="text1"/>
          <w:lang w:val="en-US"/>
        </w:rPr>
        <w:t>and behaves very differently from well-understood equilibrium</w:t>
      </w:r>
      <w:r w:rsidR="00A4013B" w:rsidRPr="00FE65FA">
        <w:rPr>
          <w:color w:val="000000" w:themeColor="text1"/>
          <w:lang w:val="en-US"/>
        </w:rPr>
        <w:t xml:space="preserve"> </w:t>
      </w:r>
      <w:r w:rsidR="00E95691" w:rsidRPr="00FE65FA">
        <w:rPr>
          <w:color w:val="000000" w:themeColor="text1"/>
          <w:lang w:val="en-US"/>
        </w:rPr>
        <w:t>-</w:t>
      </w:r>
      <w:r w:rsidR="00A4013B" w:rsidRPr="00FE65FA">
        <w:rPr>
          <w:color w:val="000000" w:themeColor="text1"/>
          <w:lang w:val="en-US"/>
        </w:rPr>
        <w:t>and even close to equilibrium</w:t>
      </w:r>
      <w:r w:rsidR="00E95691" w:rsidRPr="00FE65FA">
        <w:rPr>
          <w:color w:val="000000" w:themeColor="text1"/>
          <w:lang w:val="en-US"/>
        </w:rPr>
        <w:t>-</w:t>
      </w:r>
      <w:r w:rsidRPr="00FE65FA">
        <w:rPr>
          <w:color w:val="000000" w:themeColor="text1"/>
          <w:lang w:val="en-US"/>
        </w:rPr>
        <w:t xml:space="preserve"> </w:t>
      </w:r>
      <w:r w:rsidR="00A4013B" w:rsidRPr="00FE65FA">
        <w:rPr>
          <w:color w:val="000000" w:themeColor="text1"/>
          <w:lang w:val="en-US"/>
        </w:rPr>
        <w:t xml:space="preserve">thermal </w:t>
      </w:r>
      <w:r w:rsidRPr="00FE65FA">
        <w:rPr>
          <w:color w:val="000000" w:themeColor="text1"/>
          <w:lang w:val="en-US"/>
        </w:rPr>
        <w:t>systems.</w:t>
      </w:r>
      <w:r w:rsidR="00A4013B" w:rsidRPr="00FE65FA">
        <w:rPr>
          <w:color w:val="000000" w:themeColor="text1"/>
          <w:lang w:val="en-US"/>
        </w:rPr>
        <w:t xml:space="preserve"> </w:t>
      </w:r>
      <w:r w:rsidRPr="00FE65FA">
        <w:rPr>
          <w:color w:val="000000" w:themeColor="text1"/>
          <w:lang w:val="en-US"/>
        </w:rPr>
        <w:t xml:space="preserve"> </w:t>
      </w:r>
      <w:r w:rsidR="00A4013B" w:rsidRPr="00FE65FA">
        <w:rPr>
          <w:color w:val="000000" w:themeColor="text1"/>
          <w:lang w:val="en-US"/>
        </w:rPr>
        <w:t>From all the surprising emerging phenomena the presence of boundaries promoting the confinement of active systems is perhaps the most elusive an</w:t>
      </w:r>
      <w:r w:rsidR="00A954F6" w:rsidRPr="00FE65FA">
        <w:rPr>
          <w:color w:val="000000" w:themeColor="text1"/>
          <w:lang w:val="en-US"/>
        </w:rPr>
        <w:t>d</w:t>
      </w:r>
      <w:r w:rsidR="00A4013B" w:rsidRPr="00FE65FA">
        <w:rPr>
          <w:color w:val="000000" w:themeColor="text1"/>
          <w:lang w:val="en-US"/>
        </w:rPr>
        <w:t xml:space="preserve"> ill-understood</w:t>
      </w:r>
      <w:r w:rsidR="00BD74BF" w:rsidRPr="00FE65FA">
        <w:rPr>
          <w:color w:val="000000" w:themeColor="text1"/>
          <w:lang w:val="en-US"/>
        </w:rPr>
        <w:t>. This</w:t>
      </w:r>
      <w:r w:rsidR="00A4013B" w:rsidRPr="00FE65FA">
        <w:rPr>
          <w:color w:val="000000" w:themeColor="text1"/>
          <w:lang w:val="en-US"/>
        </w:rPr>
        <w:t xml:space="preserve"> feature </w:t>
      </w:r>
      <w:r w:rsidR="00BD74BF" w:rsidRPr="00FE65FA">
        <w:rPr>
          <w:color w:val="000000" w:themeColor="text1"/>
          <w:lang w:val="en-US"/>
        </w:rPr>
        <w:t>leads</w:t>
      </w:r>
      <w:r w:rsidR="00A4013B" w:rsidRPr="00FE65FA">
        <w:rPr>
          <w:color w:val="000000" w:themeColor="text1"/>
          <w:lang w:val="en-US"/>
        </w:rPr>
        <w:t xml:space="preserve"> to novel exotic </w:t>
      </w:r>
      <w:r w:rsidRPr="00FE65FA">
        <w:rPr>
          <w:b/>
          <w:bCs/>
          <w:color w:val="000000" w:themeColor="text1"/>
          <w:lang w:val="en-US"/>
        </w:rPr>
        <w:t>non</w:t>
      </w:r>
      <w:ins w:id="0" w:author="Eric" w:date="2021-10-11T00:23:00Z">
        <w:r w:rsidR="001F5EE9">
          <w:rPr>
            <w:b/>
            <w:bCs/>
            <w:color w:val="000000" w:themeColor="text1"/>
            <w:lang w:val="en-US"/>
          </w:rPr>
          <w:t>-</w:t>
        </w:r>
      </w:ins>
      <w:r w:rsidRPr="00FE65FA">
        <w:rPr>
          <w:b/>
          <w:bCs/>
          <w:color w:val="000000" w:themeColor="text1"/>
          <w:lang w:val="en-US"/>
        </w:rPr>
        <w:t>equilibrium phenomena</w:t>
      </w:r>
      <w:r w:rsidRPr="00FE65FA">
        <w:rPr>
          <w:color w:val="000000" w:themeColor="text1"/>
          <w:lang w:val="en-US"/>
        </w:rPr>
        <w:t>, such as wall accumulation, motion rectification, ratche</w:t>
      </w:r>
      <w:r w:rsidR="00A4013B" w:rsidRPr="00FE65FA">
        <w:rPr>
          <w:color w:val="000000" w:themeColor="text1"/>
          <w:lang w:val="en-US"/>
        </w:rPr>
        <w:t>t effect and upstream swimming</w:t>
      </w:r>
      <w:r w:rsidR="00E95691" w:rsidRPr="00FE65FA">
        <w:rPr>
          <w:color w:val="000000" w:themeColor="text1"/>
          <w:lang w:val="en-US"/>
        </w:rPr>
        <w:t xml:space="preserve"> and</w:t>
      </w:r>
      <w:r w:rsidR="00A4013B" w:rsidRPr="00FE65FA">
        <w:rPr>
          <w:color w:val="000000" w:themeColor="text1"/>
          <w:lang w:val="en-US"/>
        </w:rPr>
        <w:t xml:space="preserve"> </w:t>
      </w:r>
      <w:r w:rsidRPr="00FE65FA">
        <w:rPr>
          <w:color w:val="000000" w:themeColor="text1"/>
          <w:lang w:val="en-US"/>
        </w:rPr>
        <w:t xml:space="preserve">are particularly </w:t>
      </w:r>
      <w:r w:rsidR="00C22E4E" w:rsidRPr="00FE65FA">
        <w:rPr>
          <w:color w:val="000000" w:themeColor="text1"/>
          <w:lang w:val="en-US"/>
        </w:rPr>
        <w:t xml:space="preserve">present </w:t>
      </w:r>
      <w:r w:rsidR="00E95691" w:rsidRPr="00FE65FA">
        <w:rPr>
          <w:b/>
          <w:bCs/>
          <w:color w:val="000000" w:themeColor="text1"/>
          <w:lang w:val="en-US"/>
        </w:rPr>
        <w:t xml:space="preserve">for </w:t>
      </w:r>
      <w:r w:rsidRPr="00FE65FA">
        <w:rPr>
          <w:b/>
          <w:bCs/>
          <w:color w:val="000000" w:themeColor="text1"/>
          <w:lang w:val="en-US"/>
        </w:rPr>
        <w:t>boundaries with complex geometries</w:t>
      </w:r>
      <w:r w:rsidRPr="00FE65FA">
        <w:rPr>
          <w:color w:val="000000" w:themeColor="text1"/>
          <w:lang w:val="en-US"/>
        </w:rPr>
        <w:t xml:space="preserve">. </w:t>
      </w:r>
      <w:r w:rsidR="00C22E4E" w:rsidRPr="00FE65FA">
        <w:rPr>
          <w:color w:val="000000" w:themeColor="text1"/>
          <w:lang w:val="en-US"/>
        </w:rPr>
        <w:t>Understanding the impact of confining geometries non-only</w:t>
      </w:r>
      <w:r w:rsidRPr="00FE65FA">
        <w:rPr>
          <w:color w:val="000000" w:themeColor="text1"/>
          <w:lang w:val="en-US"/>
        </w:rPr>
        <w:t xml:space="preserve"> only pose</w:t>
      </w:r>
      <w:r w:rsidR="00C22E4E" w:rsidRPr="00FE65FA">
        <w:rPr>
          <w:color w:val="000000" w:themeColor="text1"/>
          <w:lang w:val="en-US"/>
        </w:rPr>
        <w:t>s</w:t>
      </w:r>
      <w:r w:rsidRPr="00FE65FA">
        <w:rPr>
          <w:color w:val="000000" w:themeColor="text1"/>
          <w:lang w:val="en-US"/>
        </w:rPr>
        <w:t xml:space="preserve"> new challenges to fundamental biology and ecology, but also imply world-changing applications in therapeutics and robotics.</w:t>
      </w:r>
      <w:r w:rsidRPr="00FE65FA">
        <w:rPr>
          <w:color w:val="000000" w:themeColor="text1"/>
          <w:sz w:val="12"/>
          <w:szCs w:val="12"/>
          <w:lang w:val="en-US"/>
        </w:rPr>
        <w:t>1</w:t>
      </w:r>
      <w:proofErr w:type="gramStart"/>
      <w:r w:rsidRPr="00FE65FA">
        <w:rPr>
          <w:color w:val="000000" w:themeColor="text1"/>
          <w:sz w:val="12"/>
          <w:szCs w:val="12"/>
          <w:lang w:val="en-US"/>
        </w:rPr>
        <w:t>,2</w:t>
      </w:r>
      <w:proofErr w:type="gramEnd"/>
    </w:p>
    <w:p w:rsidR="00C22E4E" w:rsidRPr="00A954F6" w:rsidRDefault="00C22E4E" w:rsidP="000A28D1">
      <w:pPr>
        <w:pStyle w:val="Default"/>
        <w:jc w:val="both"/>
        <w:rPr>
          <w:lang w:val="en-US"/>
        </w:rPr>
      </w:pPr>
    </w:p>
    <w:p w:rsidR="00C22E4E" w:rsidRPr="00FE65FA" w:rsidRDefault="00C22E4E" w:rsidP="000A28D1">
      <w:pPr>
        <w:jc w:val="both"/>
        <w:rPr>
          <w:color w:val="2E74B5" w:themeColor="accent1" w:themeShade="BF"/>
          <w:lang w:val="en-US"/>
        </w:rPr>
      </w:pPr>
      <w:r w:rsidRPr="00C22E4E">
        <w:rPr>
          <w:lang w:val="en-US"/>
        </w:rPr>
        <w:t xml:space="preserve"> </w:t>
      </w:r>
      <w:r w:rsidRPr="00E95691">
        <w:rPr>
          <w:color w:val="2E74B5" w:themeColor="accent1" w:themeShade="BF"/>
          <w:lang w:val="en-US"/>
        </w:rPr>
        <w:t xml:space="preserve">The interplay between complex environments and active matter suggests </w:t>
      </w:r>
      <w:r w:rsidRPr="00E95691">
        <w:rPr>
          <w:b/>
          <w:bCs/>
          <w:color w:val="2E74B5" w:themeColor="accent1" w:themeShade="BF"/>
          <w:lang w:val="en-US"/>
        </w:rPr>
        <w:t xml:space="preserve">a possibility to control and engineer active matter </w:t>
      </w:r>
      <w:r w:rsidRPr="00E95691">
        <w:rPr>
          <w:color w:val="2E74B5" w:themeColor="accent1" w:themeShade="BF"/>
          <w:lang w:val="en-US"/>
        </w:rPr>
        <w:t>by carefully designing the confinement structures.</w:t>
      </w:r>
    </w:p>
    <w:p w:rsidR="00C22E4E" w:rsidRPr="00A954F6" w:rsidRDefault="00C22E4E" w:rsidP="000A28D1">
      <w:pPr>
        <w:pStyle w:val="Default"/>
        <w:jc w:val="both"/>
        <w:rPr>
          <w:lang w:val="en-US"/>
        </w:rPr>
      </w:pPr>
    </w:p>
    <w:p w:rsidR="00C22E4E" w:rsidRDefault="00C22E4E" w:rsidP="000A28D1">
      <w:pPr>
        <w:jc w:val="both"/>
        <w:rPr>
          <w:lang w:val="en-US"/>
        </w:rPr>
      </w:pPr>
      <w:r w:rsidRPr="00C22E4E">
        <w:rPr>
          <w:lang w:val="en-US"/>
        </w:rPr>
        <w:t xml:space="preserve"> </w:t>
      </w:r>
      <w:r w:rsidRPr="00C22E4E">
        <w:rPr>
          <w:b/>
          <w:bCs/>
          <w:lang w:val="en-US"/>
        </w:rPr>
        <w:t xml:space="preserve">State of the art: </w:t>
      </w:r>
      <w:r>
        <w:rPr>
          <w:lang w:val="en-US"/>
        </w:rPr>
        <w:t>It is now well established that c</w:t>
      </w:r>
      <w:r w:rsidRPr="00C22E4E">
        <w:rPr>
          <w:lang w:val="en-US"/>
        </w:rPr>
        <w:t>onfinement</w:t>
      </w:r>
      <w:r>
        <w:rPr>
          <w:lang w:val="en-US"/>
        </w:rPr>
        <w:t xml:space="preserve"> may influence</w:t>
      </w:r>
      <w:r w:rsidRPr="00C22E4E">
        <w:rPr>
          <w:lang w:val="en-US"/>
        </w:rPr>
        <w:t xml:space="preserve"> transport</w:t>
      </w:r>
      <w:r w:rsidRPr="00C22E4E">
        <w:rPr>
          <w:sz w:val="12"/>
          <w:szCs w:val="12"/>
          <w:lang w:val="en-US"/>
        </w:rPr>
        <w:t>3</w:t>
      </w:r>
      <w:r w:rsidRPr="00C22E4E">
        <w:rPr>
          <w:lang w:val="en-US"/>
        </w:rPr>
        <w:t>, rheology</w:t>
      </w:r>
      <w:r w:rsidRPr="00C22E4E">
        <w:rPr>
          <w:sz w:val="12"/>
          <w:szCs w:val="12"/>
          <w:lang w:val="en-US"/>
        </w:rPr>
        <w:t>4–7</w:t>
      </w:r>
      <w:r w:rsidRPr="00C22E4E">
        <w:rPr>
          <w:lang w:val="en-US"/>
        </w:rPr>
        <w:t>, pressure</w:t>
      </w:r>
      <w:r w:rsidRPr="00C22E4E">
        <w:rPr>
          <w:sz w:val="12"/>
          <w:szCs w:val="12"/>
          <w:lang w:val="en-US"/>
        </w:rPr>
        <w:t>8</w:t>
      </w:r>
      <w:r w:rsidRPr="00C22E4E">
        <w:rPr>
          <w:lang w:val="en-US"/>
        </w:rPr>
        <w:t>, spatial distribution</w:t>
      </w:r>
      <w:r w:rsidRPr="00C22E4E">
        <w:rPr>
          <w:sz w:val="12"/>
          <w:szCs w:val="12"/>
          <w:lang w:val="en-US"/>
        </w:rPr>
        <w:t xml:space="preserve">9–11 </w:t>
      </w:r>
      <w:r w:rsidRPr="00C22E4E">
        <w:rPr>
          <w:lang w:val="en-US"/>
        </w:rPr>
        <w:t>and collective motion</w:t>
      </w:r>
      <w:r w:rsidRPr="00C22E4E">
        <w:rPr>
          <w:sz w:val="12"/>
          <w:szCs w:val="12"/>
          <w:lang w:val="en-US"/>
        </w:rPr>
        <w:t>12</w:t>
      </w:r>
      <w:proofErr w:type="gramStart"/>
      <w:r w:rsidRPr="00C22E4E">
        <w:rPr>
          <w:sz w:val="12"/>
          <w:szCs w:val="12"/>
          <w:lang w:val="en-US"/>
        </w:rPr>
        <w:t>,13,22,23,14</w:t>
      </w:r>
      <w:proofErr w:type="gramEnd"/>
      <w:r w:rsidRPr="00C22E4E">
        <w:rPr>
          <w:sz w:val="12"/>
          <w:szCs w:val="12"/>
          <w:lang w:val="en-US"/>
        </w:rPr>
        <w:t xml:space="preserve">–21 </w:t>
      </w:r>
      <w:r w:rsidRPr="00C22E4E">
        <w:rPr>
          <w:lang w:val="en-US"/>
        </w:rPr>
        <w:t xml:space="preserve">of active matter. </w:t>
      </w:r>
    </w:p>
    <w:p w:rsidR="00C22E4E" w:rsidRPr="00BD74BF" w:rsidRDefault="00BD74BF" w:rsidP="000A28D1">
      <w:pPr>
        <w:jc w:val="both"/>
        <w:rPr>
          <w:color w:val="2E74B5" w:themeColor="accent1" w:themeShade="BF"/>
          <w:lang w:val="en-US"/>
        </w:rPr>
      </w:pPr>
      <w:r w:rsidRPr="00BD74BF">
        <w:rPr>
          <w:b/>
          <w:bCs/>
          <w:color w:val="2E74B5" w:themeColor="accent1" w:themeShade="BF"/>
          <w:lang w:val="en-US"/>
        </w:rPr>
        <w:t>However, c</w:t>
      </w:r>
      <w:r w:rsidR="00C22E4E" w:rsidRPr="00BD74BF">
        <w:rPr>
          <w:b/>
          <w:bCs/>
          <w:color w:val="2E74B5" w:themeColor="accent1" w:themeShade="BF"/>
          <w:lang w:val="en-US"/>
        </w:rPr>
        <w:t>urved confining walls, which are ubiquitous in biological systems</w:t>
      </w:r>
      <w:r w:rsidR="00C22E4E" w:rsidRPr="00BD74BF">
        <w:rPr>
          <w:color w:val="2E74B5" w:themeColor="accent1" w:themeShade="BF"/>
          <w:lang w:val="en-US"/>
        </w:rPr>
        <w:t xml:space="preserve">, show </w:t>
      </w:r>
      <w:r w:rsidRPr="00BD74BF">
        <w:rPr>
          <w:color w:val="2E74B5" w:themeColor="accent1" w:themeShade="BF"/>
          <w:lang w:val="en-US"/>
        </w:rPr>
        <w:t>of their own,</w:t>
      </w:r>
      <w:r w:rsidR="00C22E4E" w:rsidRPr="00BD74BF">
        <w:rPr>
          <w:color w:val="2E74B5" w:themeColor="accent1" w:themeShade="BF"/>
          <w:lang w:val="en-US"/>
        </w:rPr>
        <w:t xml:space="preserve"> specific rich and intriguing effects on active matter</w:t>
      </w:r>
      <w:r w:rsidRPr="00BD74BF">
        <w:rPr>
          <w:color w:val="2E74B5" w:themeColor="accent1" w:themeShade="BF"/>
          <w:lang w:val="en-US"/>
        </w:rPr>
        <w:t xml:space="preserve">. </w:t>
      </w:r>
    </w:p>
    <w:p w:rsidR="00C22E4E" w:rsidRPr="00C22E4E" w:rsidRDefault="00C22E4E" w:rsidP="000A28D1">
      <w:pPr>
        <w:jc w:val="both"/>
        <w:rPr>
          <w:lang w:val="en-US"/>
        </w:rPr>
      </w:pPr>
      <w:r w:rsidRPr="00C22E4E">
        <w:rPr>
          <w:lang w:val="en-US"/>
        </w:rPr>
        <w:t>Inspired by the collective motion of confined driven filaments</w:t>
      </w:r>
      <w:r w:rsidRPr="00C22E4E">
        <w:rPr>
          <w:sz w:val="12"/>
          <w:szCs w:val="12"/>
          <w:lang w:val="en-US"/>
        </w:rPr>
        <w:t>13</w:t>
      </w:r>
      <w:r w:rsidRPr="00C22E4E">
        <w:rPr>
          <w:lang w:val="en-US"/>
        </w:rPr>
        <w:t>, Woodhouse and Goldstein constructed a theoretical model, demonstrating that the combination of circular confinement and activity allows for the emergence of stable self-organized rotational streaming.</w:t>
      </w:r>
      <w:r w:rsidRPr="00C22E4E">
        <w:rPr>
          <w:sz w:val="12"/>
          <w:szCs w:val="12"/>
          <w:lang w:val="en-US"/>
        </w:rPr>
        <w:t xml:space="preserve">14 </w:t>
      </w:r>
      <w:r w:rsidRPr="00C22E4E">
        <w:rPr>
          <w:lang w:val="en-US"/>
        </w:rPr>
        <w:t>Such circular confinement was then realized by emulsions and elastomer chambers, where single vortical flows were observed.</w:t>
      </w:r>
      <w:r w:rsidRPr="00C22E4E">
        <w:rPr>
          <w:sz w:val="12"/>
          <w:szCs w:val="12"/>
          <w:lang w:val="en-US"/>
        </w:rPr>
        <w:t xml:space="preserve">17,18,20 </w:t>
      </w:r>
      <w:r w:rsidRPr="00C22E4E">
        <w:rPr>
          <w:lang w:val="en-US"/>
        </w:rPr>
        <w:t>Liu et al. recently showed intriguing oscillatory dynamics in a similar geometry.</w:t>
      </w:r>
      <w:r w:rsidRPr="00C22E4E">
        <w:rPr>
          <w:sz w:val="12"/>
          <w:szCs w:val="12"/>
          <w:lang w:val="en-US"/>
        </w:rPr>
        <w:t xml:space="preserve">23 </w:t>
      </w:r>
      <w:r w:rsidRPr="00C22E4E">
        <w:rPr>
          <w:lang w:val="en-US"/>
        </w:rPr>
        <w:t>Ravnik and Yeomans studied the dynamics of active nematics under cylindrical confinement using simulation based on continuum equations. They showed that the collective vortical flows not only emerge along the cylinder axis (as shown by Woodhouse and others), but also within the plane of the cylinder.</w:t>
      </w:r>
      <w:r w:rsidRPr="00C22E4E">
        <w:rPr>
          <w:sz w:val="12"/>
          <w:szCs w:val="12"/>
          <w:lang w:val="en-US"/>
        </w:rPr>
        <w:t xml:space="preserve">16 </w:t>
      </w:r>
      <w:r w:rsidRPr="00C22E4E">
        <w:rPr>
          <w:lang w:val="en-US"/>
        </w:rPr>
        <w:t>Fily and co-workers developed a statistical theory for non-aligning, non-interacting active particles to study spatial distributions under strong confinement. They showed that in such confinement, particle concentrations at boundaries were proportional to the local curvature.</w:t>
      </w:r>
      <w:r w:rsidRPr="00C22E4E">
        <w:rPr>
          <w:sz w:val="12"/>
          <w:szCs w:val="12"/>
          <w:lang w:val="en-US"/>
        </w:rPr>
        <w:t xml:space="preserve">24 </w:t>
      </w:r>
      <w:r w:rsidRPr="00C22E4E">
        <w:rPr>
          <w:lang w:val="en-US"/>
        </w:rPr>
        <w:t>Nikola and co-workers showed, using particle-based theory and simulation, that not only the collective motion, but also the shear stress exerted by active particles on confining walls was wall-dependent.</w:t>
      </w:r>
      <w:r w:rsidRPr="00C22E4E">
        <w:rPr>
          <w:sz w:val="12"/>
          <w:szCs w:val="12"/>
          <w:lang w:val="en-US"/>
        </w:rPr>
        <w:t xml:space="preserve">8 </w:t>
      </w:r>
      <w:r w:rsidRPr="00C22E4E">
        <w:rPr>
          <w:lang w:val="en-US"/>
        </w:rPr>
        <w:t xml:space="preserve">These works show that curved confining walls alter the behavior and macroscopic properties of active matter. In particular, </w:t>
      </w:r>
      <w:r w:rsidRPr="00C22E4E">
        <w:rPr>
          <w:b/>
          <w:bCs/>
          <w:lang w:val="en-US"/>
        </w:rPr>
        <w:t>the only key parameter of curved confinement, curvature</w:t>
      </w:r>
      <w:r w:rsidRPr="00C22E4E">
        <w:rPr>
          <w:lang w:val="en-US"/>
        </w:rPr>
        <w:t>, has been shown to play an important role in particle spatial distributions</w:t>
      </w:r>
      <w:r w:rsidRPr="00C22E4E">
        <w:rPr>
          <w:sz w:val="12"/>
          <w:szCs w:val="12"/>
          <w:lang w:val="en-US"/>
        </w:rPr>
        <w:t xml:space="preserve">24 </w:t>
      </w:r>
      <w:r w:rsidRPr="00C22E4E">
        <w:rPr>
          <w:lang w:val="en-US"/>
        </w:rPr>
        <w:t>and collective motions</w:t>
      </w:r>
      <w:r w:rsidRPr="00C22E4E">
        <w:rPr>
          <w:sz w:val="12"/>
          <w:szCs w:val="12"/>
          <w:lang w:val="en-US"/>
        </w:rPr>
        <w:t>17</w:t>
      </w:r>
      <w:r w:rsidRPr="00C22E4E">
        <w:rPr>
          <w:lang w:val="en-US"/>
        </w:rPr>
        <w:t>. On the other hand, complex-shape passive objects show intriguing persistent and directed motions in active baths, which can be used for the extraction of work.</w:t>
      </w:r>
      <w:r w:rsidRPr="00C22E4E">
        <w:rPr>
          <w:sz w:val="12"/>
          <w:szCs w:val="12"/>
          <w:lang w:val="en-US"/>
        </w:rPr>
        <w:t xml:space="preserve">25–28 </w:t>
      </w:r>
      <w:r w:rsidRPr="00C22E4E">
        <w:rPr>
          <w:lang w:val="en-US"/>
        </w:rPr>
        <w:t xml:space="preserve">Angelani and co-workers, using numerical simulations, showed that asymmetric </w:t>
      </w:r>
      <w:r w:rsidRPr="00C22E4E">
        <w:rPr>
          <w:lang w:val="en-US"/>
        </w:rPr>
        <w:lastRenderedPageBreak/>
        <w:t>gear-like objects spontaneously rotated in a directed way in active active baths, forming the concept of “micromotor” powered by active matter.</w:t>
      </w:r>
      <w:r w:rsidRPr="00C22E4E">
        <w:rPr>
          <w:sz w:val="12"/>
          <w:szCs w:val="12"/>
          <w:lang w:val="en-US"/>
        </w:rPr>
        <w:t xml:space="preserve">27 </w:t>
      </w:r>
      <w:r w:rsidR="00BD74BF">
        <w:rPr>
          <w:lang w:val="en-US"/>
        </w:rPr>
        <w:t>. T</w:t>
      </w:r>
      <w:r w:rsidRPr="00C22E4E">
        <w:rPr>
          <w:lang w:val="en-US"/>
        </w:rPr>
        <w:t>his idea was then realized in experiment in experimental</w:t>
      </w:r>
      <w:r w:rsidRPr="00C22E4E">
        <w:rPr>
          <w:sz w:val="12"/>
          <w:szCs w:val="12"/>
          <w:lang w:val="en-US"/>
        </w:rPr>
        <w:t>25</w:t>
      </w:r>
      <w:proofErr w:type="gramStart"/>
      <w:r w:rsidRPr="00C22E4E">
        <w:rPr>
          <w:sz w:val="12"/>
          <w:szCs w:val="12"/>
          <w:lang w:val="en-US"/>
        </w:rPr>
        <w:t>,26</w:t>
      </w:r>
      <w:proofErr w:type="gramEnd"/>
      <w:r w:rsidRPr="00C22E4E">
        <w:rPr>
          <w:sz w:val="12"/>
          <w:szCs w:val="12"/>
          <w:lang w:val="en-US"/>
        </w:rPr>
        <w:t xml:space="preserve"> </w:t>
      </w:r>
      <w:ins w:id="1" w:author="Eric" w:date="2021-10-11T00:05:00Z">
        <w:r w:rsidR="00D14DF9">
          <w:rPr>
            <w:sz w:val="12"/>
            <w:szCs w:val="12"/>
            <w:lang w:val="en-US"/>
          </w:rPr>
          <w:t xml:space="preserve"> </w:t>
        </w:r>
      </w:ins>
      <w:r w:rsidRPr="00C22E4E">
        <w:rPr>
          <w:lang w:val="en-US"/>
        </w:rPr>
        <w:t>and theoretical grounds.</w:t>
      </w:r>
      <w:r w:rsidRPr="00C22E4E">
        <w:rPr>
          <w:sz w:val="12"/>
          <w:szCs w:val="12"/>
          <w:lang w:val="en-US"/>
        </w:rPr>
        <w:t>28</w:t>
      </w:r>
      <w:r w:rsidR="00BD74BF">
        <w:rPr>
          <w:sz w:val="12"/>
          <w:szCs w:val="12"/>
          <w:lang w:val="en-US"/>
        </w:rPr>
        <w:t xml:space="preserve"> </w:t>
      </w:r>
    </w:p>
    <w:p w:rsidR="00C22E4E" w:rsidRDefault="00C22E4E" w:rsidP="000A28D1">
      <w:pPr>
        <w:jc w:val="both"/>
        <w:rPr>
          <w:lang w:val="en-US"/>
        </w:rPr>
      </w:pPr>
    </w:p>
    <w:p w:rsidR="00BD74BF" w:rsidRPr="00A954F6" w:rsidRDefault="00BD74BF" w:rsidP="000A28D1">
      <w:pPr>
        <w:pStyle w:val="Default"/>
        <w:jc w:val="both"/>
        <w:rPr>
          <w:lang w:val="en-US"/>
        </w:rPr>
      </w:pPr>
    </w:p>
    <w:p w:rsidR="00C22E4E" w:rsidDel="00A26B80" w:rsidRDefault="00BD74BF" w:rsidP="000A28D1">
      <w:pPr>
        <w:jc w:val="both"/>
        <w:rPr>
          <w:del w:id="2" w:author="Eric" w:date="2021-10-11T00:28:00Z"/>
          <w:lang w:val="en-US"/>
        </w:rPr>
      </w:pPr>
      <w:r w:rsidRPr="00BD74BF">
        <w:rPr>
          <w:lang w:val="en-US"/>
        </w:rPr>
        <w:t xml:space="preserve"> Under confinement, the interactions between active bath and passive objects are modified. </w:t>
      </w:r>
      <w:r w:rsidRPr="00E95691">
        <w:rPr>
          <w:lang w:val="en-US"/>
        </w:rPr>
        <w:t>Experiments have demonstrated</w:t>
      </w:r>
      <w:r w:rsidR="00E95691" w:rsidRPr="00E95691">
        <w:rPr>
          <w:lang w:val="en-US"/>
        </w:rPr>
        <w:t xml:space="preserve"> interesting behaviors, such as self-organizing into a single vortex and spontaneous oscillatory motions, when dense bacterial suspensions are confined in droplets. Despite the extensive confinement effects illustrated, it remains challenging to predict the behavior under specific geometrical parameters, due to the lack of </w:t>
      </w:r>
      <w:r w:rsidR="00E95691" w:rsidRPr="00E95691">
        <w:rPr>
          <w:b/>
          <w:bCs/>
          <w:lang w:val="en-US"/>
        </w:rPr>
        <w:t>well controlled and measurable experiments</w:t>
      </w:r>
      <w:r w:rsidR="00E95691" w:rsidRPr="00E95691">
        <w:rPr>
          <w:lang w:val="en-US"/>
        </w:rPr>
        <w:t>. In this project, we propose to build such an experimental system, which will not only allow us to understand active matter better, but also advance the technical frontier for other fields of study.</w:t>
      </w:r>
      <w:bookmarkStart w:id="3" w:name="_GoBack"/>
      <w:bookmarkEnd w:id="3"/>
    </w:p>
    <w:p w:rsidR="00E95691" w:rsidRDefault="00E95691" w:rsidP="000A28D1">
      <w:pPr>
        <w:jc w:val="both"/>
        <w:rPr>
          <w:lang w:val="en-US"/>
        </w:rPr>
      </w:pPr>
    </w:p>
    <w:p w:rsidR="00E95691" w:rsidRPr="00A954F6" w:rsidRDefault="00E95691" w:rsidP="000A28D1">
      <w:pPr>
        <w:pStyle w:val="Default"/>
        <w:jc w:val="both"/>
        <w:rPr>
          <w:lang w:val="en-US"/>
        </w:rPr>
      </w:pPr>
    </w:p>
    <w:p w:rsidR="00E95691" w:rsidRPr="000A28D1" w:rsidRDefault="00E95691" w:rsidP="000A28D1">
      <w:pPr>
        <w:jc w:val="both"/>
        <w:rPr>
          <w:color w:val="2E74B5" w:themeColor="accent1" w:themeShade="BF"/>
          <w:lang w:val="en-US"/>
        </w:rPr>
      </w:pPr>
      <w:r w:rsidRPr="00E95691">
        <w:rPr>
          <w:lang w:val="en-US"/>
        </w:rPr>
        <w:t xml:space="preserve"> </w:t>
      </w:r>
      <w:r w:rsidRPr="000A28D1">
        <w:rPr>
          <w:b/>
          <w:bCs/>
          <w:color w:val="2E74B5" w:themeColor="accent1" w:themeShade="BF"/>
          <w:lang w:val="en-US"/>
        </w:rPr>
        <w:t xml:space="preserve">Systematic experiments </w:t>
      </w:r>
      <w:r w:rsidRPr="000A28D1">
        <w:rPr>
          <w:color w:val="2E74B5" w:themeColor="accent1" w:themeShade="BF"/>
          <w:lang w:val="en-US"/>
        </w:rPr>
        <w:t xml:space="preserve">in a </w:t>
      </w:r>
      <w:r w:rsidR="00732A4F" w:rsidRPr="000A28D1">
        <w:rPr>
          <w:b/>
          <w:bCs/>
          <w:color w:val="2E74B5" w:themeColor="accent1" w:themeShade="BF"/>
          <w:lang w:val="en-US"/>
        </w:rPr>
        <w:t>well-controlled</w:t>
      </w:r>
      <w:r w:rsidRPr="000A28D1">
        <w:rPr>
          <w:b/>
          <w:bCs/>
          <w:color w:val="2E74B5" w:themeColor="accent1" w:themeShade="BF"/>
          <w:lang w:val="en-US"/>
        </w:rPr>
        <w:t xml:space="preserve"> and measurable system</w:t>
      </w:r>
      <w:r w:rsidR="00732A4F" w:rsidRPr="000A28D1">
        <w:rPr>
          <w:b/>
          <w:bCs/>
          <w:color w:val="2E74B5" w:themeColor="accent1" w:themeShade="BF"/>
          <w:lang w:val="en-US"/>
        </w:rPr>
        <w:t>s</w:t>
      </w:r>
      <w:r w:rsidRPr="000A28D1">
        <w:rPr>
          <w:b/>
          <w:bCs/>
          <w:color w:val="2E74B5" w:themeColor="accent1" w:themeShade="BF"/>
          <w:lang w:val="en-US"/>
        </w:rPr>
        <w:t xml:space="preserve"> </w:t>
      </w:r>
      <w:r w:rsidRPr="000A28D1">
        <w:rPr>
          <w:color w:val="2E74B5" w:themeColor="accent1" w:themeShade="BF"/>
          <w:lang w:val="en-US"/>
        </w:rPr>
        <w:t xml:space="preserve">will deepen our understanding in the confinement effect on active-passive interactions, guiding real-life applications with active matter. </w:t>
      </w:r>
    </w:p>
    <w:p w:rsidR="002D3821" w:rsidRPr="000870A9" w:rsidRDefault="00177C03" w:rsidP="000A28D1">
      <w:pPr>
        <w:jc w:val="both"/>
        <w:rPr>
          <w:color w:val="FF0000"/>
          <w:lang w:val="en-US"/>
        </w:rPr>
      </w:pPr>
      <w:r w:rsidRPr="00FE65FA">
        <w:rPr>
          <w:color w:val="000000" w:themeColor="text1"/>
          <w:lang w:val="en-US"/>
        </w:rPr>
        <w:t xml:space="preserve">A major step </w:t>
      </w:r>
      <w:r w:rsidR="00E95691" w:rsidRPr="00FE65FA">
        <w:rPr>
          <w:color w:val="000000" w:themeColor="text1"/>
          <w:lang w:val="en-US"/>
        </w:rPr>
        <w:t>revealing the specific character of active fluids was to study the interaction between a bath of active particle and a passive object immersed in it</w:t>
      </w:r>
      <w:r w:rsidR="00732A4F" w:rsidRPr="00FE65FA">
        <w:rPr>
          <w:color w:val="000000" w:themeColor="text1"/>
          <w:lang w:val="en-US"/>
        </w:rPr>
        <w:t xml:space="preserve"> </w:t>
      </w:r>
      <w:r w:rsidR="00732A4F" w:rsidRPr="000870A9">
        <w:rPr>
          <w:color w:val="00B050"/>
          <w:lang w:val="en-US"/>
        </w:rPr>
        <w:t>[WU</w:t>
      </w:r>
      <w:r w:rsidRPr="000870A9">
        <w:rPr>
          <w:color w:val="00B050"/>
          <w:lang w:val="en-US"/>
        </w:rPr>
        <w:t xml:space="preserve"> PRL</w:t>
      </w:r>
      <w:r w:rsidR="00732A4F" w:rsidRPr="000870A9">
        <w:rPr>
          <w:color w:val="00B050"/>
          <w:lang w:val="en-US"/>
        </w:rPr>
        <w:t xml:space="preserve"> + Mino</w:t>
      </w:r>
      <w:r w:rsidRPr="000870A9">
        <w:rPr>
          <w:color w:val="00B050"/>
          <w:lang w:val="en-US"/>
        </w:rPr>
        <w:t xml:space="preserve"> PRL</w:t>
      </w:r>
      <w:r w:rsidR="00732A4F" w:rsidRPr="00FE65FA">
        <w:rPr>
          <w:color w:val="000000" w:themeColor="text1"/>
          <w:lang w:val="en-US"/>
        </w:rPr>
        <w:t>]</w:t>
      </w:r>
      <w:r w:rsidRPr="00FE65FA">
        <w:rPr>
          <w:color w:val="000000" w:themeColor="text1"/>
          <w:lang w:val="en-US"/>
        </w:rPr>
        <w:t>.</w:t>
      </w:r>
      <w:r w:rsidR="00732A4F" w:rsidRPr="00FE65FA">
        <w:rPr>
          <w:color w:val="000000" w:themeColor="text1"/>
          <w:lang w:val="en-US"/>
        </w:rPr>
        <w:t xml:space="preserve">  Through the historical analysis of A. Einstein in 1905 t</w:t>
      </w:r>
      <w:r w:rsidR="00E95691" w:rsidRPr="00FE65FA">
        <w:rPr>
          <w:color w:val="000000" w:themeColor="text1"/>
          <w:lang w:val="en-US"/>
        </w:rPr>
        <w:t>hi</w:t>
      </w:r>
      <w:r w:rsidR="00732A4F" w:rsidRPr="00FE65FA">
        <w:rPr>
          <w:color w:val="000000" w:themeColor="text1"/>
          <w:lang w:val="en-US"/>
        </w:rPr>
        <w:t>s</w:t>
      </w:r>
      <w:r w:rsidR="00E95691" w:rsidRPr="00FE65FA">
        <w:rPr>
          <w:color w:val="000000" w:themeColor="text1"/>
          <w:lang w:val="en-US"/>
        </w:rPr>
        <w:t xml:space="preserve"> situation</w:t>
      </w:r>
      <w:r w:rsidR="00732A4F" w:rsidRPr="00FE65FA">
        <w:rPr>
          <w:color w:val="000000" w:themeColor="text1"/>
          <w:lang w:val="en-US"/>
        </w:rPr>
        <w:t xml:space="preserve"> </w:t>
      </w:r>
      <w:r w:rsidR="00E95691" w:rsidRPr="00FE65FA">
        <w:rPr>
          <w:color w:val="000000" w:themeColor="text1"/>
          <w:lang w:val="en-US"/>
        </w:rPr>
        <w:t xml:space="preserve">known as the </w:t>
      </w:r>
      <w:r w:rsidR="00E95691" w:rsidRPr="00FE65FA">
        <w:rPr>
          <w:i/>
          <w:color w:val="000000" w:themeColor="text1"/>
          <w:lang w:val="en-US"/>
        </w:rPr>
        <w:t>Brownian particle problem</w:t>
      </w:r>
      <w:r w:rsidR="00E95691" w:rsidRPr="00FE65FA">
        <w:rPr>
          <w:color w:val="000000" w:themeColor="text1"/>
          <w:lang w:val="en-US"/>
        </w:rPr>
        <w:t xml:space="preserve"> </w:t>
      </w:r>
      <w:r w:rsidR="00732A4F" w:rsidRPr="00FE65FA">
        <w:rPr>
          <w:color w:val="000000" w:themeColor="text1"/>
          <w:lang w:val="en-US"/>
        </w:rPr>
        <w:t xml:space="preserve">underlines </w:t>
      </w:r>
      <w:r w:rsidR="000870A9" w:rsidRPr="00FE65FA">
        <w:rPr>
          <w:color w:val="000000" w:themeColor="text1"/>
          <w:lang w:val="en-US"/>
        </w:rPr>
        <w:t xml:space="preserve">in thermal matter, </w:t>
      </w:r>
      <w:r w:rsidR="00732A4F" w:rsidRPr="00FE65FA">
        <w:rPr>
          <w:color w:val="000000" w:themeColor="text1"/>
          <w:lang w:val="en-US"/>
        </w:rPr>
        <w:t xml:space="preserve">the most fundamental and deep </w:t>
      </w:r>
      <w:r w:rsidRPr="00FE65FA">
        <w:rPr>
          <w:color w:val="000000" w:themeColor="text1"/>
          <w:lang w:val="en-US"/>
        </w:rPr>
        <w:t>feature</w:t>
      </w:r>
      <w:r w:rsidR="00264A66" w:rsidRPr="00FE65FA">
        <w:rPr>
          <w:color w:val="000000" w:themeColor="text1"/>
          <w:lang w:val="en-US"/>
        </w:rPr>
        <w:t>s</w:t>
      </w:r>
      <w:r w:rsidRPr="00FE65FA">
        <w:rPr>
          <w:color w:val="000000" w:themeColor="text1"/>
          <w:lang w:val="en-US"/>
        </w:rPr>
        <w:t xml:space="preserve"> of</w:t>
      </w:r>
      <w:r w:rsidR="00732A4F" w:rsidRPr="00FE65FA">
        <w:rPr>
          <w:color w:val="000000" w:themeColor="text1"/>
          <w:lang w:val="en-US"/>
        </w:rPr>
        <w:t xml:space="preserve"> the concept of temperature and its relation with mesoscopic fluctuations close to equilibrium through the fluctuation/dissipation theorem</w:t>
      </w:r>
      <w:r w:rsidRPr="00FE65FA">
        <w:rPr>
          <w:color w:val="000000" w:themeColor="text1"/>
          <w:lang w:val="en-US"/>
        </w:rPr>
        <w:t xml:space="preserve">. Experiments involving bacteria, active algae or active colloids have shown that the fundamental irreversibility of hydrodynamic interactions is at the core of the </w:t>
      </w:r>
      <w:r w:rsidR="00264A66" w:rsidRPr="00FE65FA">
        <w:rPr>
          <w:color w:val="000000" w:themeColor="text1"/>
          <w:lang w:val="en-US"/>
        </w:rPr>
        <w:t>tracer motion</w:t>
      </w:r>
      <w:r w:rsidRPr="00FE65FA">
        <w:rPr>
          <w:color w:val="000000" w:themeColor="text1"/>
          <w:lang w:val="en-US"/>
        </w:rPr>
        <w:t xml:space="preserve"> </w:t>
      </w:r>
      <w:r w:rsidR="00264A66" w:rsidRPr="00FE65FA">
        <w:rPr>
          <w:color w:val="000000" w:themeColor="text1"/>
          <w:lang w:val="en-US"/>
        </w:rPr>
        <w:t xml:space="preserve">which leads to </w:t>
      </w:r>
      <w:r w:rsidR="002D3821" w:rsidRPr="00FE65FA">
        <w:rPr>
          <w:color w:val="000000" w:themeColor="text1"/>
          <w:lang w:val="en-US"/>
        </w:rPr>
        <w:t>tracer fluctuations sometimes</w:t>
      </w:r>
      <w:r w:rsidR="00264A66" w:rsidRPr="00FE65FA">
        <w:rPr>
          <w:color w:val="000000" w:themeColor="text1"/>
          <w:lang w:val="en-US"/>
        </w:rPr>
        <w:t xml:space="preserve"> </w:t>
      </w:r>
      <w:r w:rsidRPr="00FE65FA">
        <w:rPr>
          <w:color w:val="000000" w:themeColor="text1"/>
          <w:lang w:val="en-US"/>
        </w:rPr>
        <w:t xml:space="preserve">called “active </w:t>
      </w:r>
      <w:r w:rsidR="00264A66" w:rsidRPr="00FE65FA">
        <w:rPr>
          <w:color w:val="000000" w:themeColor="text1"/>
          <w:lang w:val="en-US"/>
        </w:rPr>
        <w:t>temperature</w:t>
      </w:r>
      <w:r w:rsidRPr="00FE65FA">
        <w:rPr>
          <w:color w:val="000000" w:themeColor="text1"/>
          <w:lang w:val="en-US"/>
        </w:rPr>
        <w:t>”</w:t>
      </w:r>
      <w:r w:rsidR="00264A66" w:rsidRPr="00FE65FA">
        <w:rPr>
          <w:color w:val="000000" w:themeColor="text1"/>
          <w:lang w:val="en-US"/>
        </w:rPr>
        <w:t xml:space="preserve"> but</w:t>
      </w:r>
      <w:r w:rsidRPr="00FE65FA">
        <w:rPr>
          <w:color w:val="000000" w:themeColor="text1"/>
          <w:lang w:val="en-US"/>
        </w:rPr>
        <w:t xml:space="preserve"> </w:t>
      </w:r>
      <w:r w:rsidR="00264A66" w:rsidRPr="00FE65FA">
        <w:rPr>
          <w:color w:val="000000" w:themeColor="text1"/>
          <w:lang w:val="en-US"/>
        </w:rPr>
        <w:t xml:space="preserve">here, </w:t>
      </w:r>
      <w:r w:rsidR="000A28D1">
        <w:rPr>
          <w:color w:val="000000" w:themeColor="text1"/>
          <w:lang w:val="en-US"/>
        </w:rPr>
        <w:t xml:space="preserve">essentially controlled by </w:t>
      </w:r>
      <w:r w:rsidR="000A28D1" w:rsidRPr="00FE65FA">
        <w:rPr>
          <w:color w:val="000000" w:themeColor="text1"/>
          <w:lang w:val="en-US"/>
        </w:rPr>
        <w:t>hydrodynamic</w:t>
      </w:r>
      <w:r w:rsidRPr="00FE65FA">
        <w:rPr>
          <w:color w:val="000000" w:themeColor="text1"/>
          <w:lang w:val="en-US"/>
        </w:rPr>
        <w:t xml:space="preserve"> processes where confinement </w:t>
      </w:r>
      <w:r w:rsidR="002D3821" w:rsidRPr="00FE65FA">
        <w:rPr>
          <w:color w:val="000000" w:themeColor="text1"/>
          <w:lang w:val="en-US"/>
        </w:rPr>
        <w:t>is</w:t>
      </w:r>
      <w:r w:rsidRPr="00FE65FA">
        <w:rPr>
          <w:color w:val="000000" w:themeColor="text1"/>
          <w:lang w:val="en-US"/>
        </w:rPr>
        <w:t xml:space="preserve"> an essential piece</w:t>
      </w:r>
      <w:r w:rsidR="00264A66" w:rsidRPr="00FE65FA">
        <w:rPr>
          <w:color w:val="000000" w:themeColor="text1"/>
          <w:lang w:val="en-US"/>
        </w:rPr>
        <w:t xml:space="preserve"> </w:t>
      </w:r>
      <w:r w:rsidR="00264A66" w:rsidRPr="000870A9">
        <w:rPr>
          <w:color w:val="00B050"/>
          <w:lang w:val="en-US"/>
        </w:rPr>
        <w:t xml:space="preserve">[MINO </w:t>
      </w:r>
      <w:r w:rsidR="00FE65FA">
        <w:rPr>
          <w:color w:val="00B050"/>
          <w:lang w:val="en-US"/>
        </w:rPr>
        <w:t xml:space="preserve">J. </w:t>
      </w:r>
      <w:r w:rsidR="00264A66" w:rsidRPr="000870A9">
        <w:rPr>
          <w:color w:val="00B050"/>
          <w:lang w:val="en-US"/>
        </w:rPr>
        <w:t>FLUID MECH]</w:t>
      </w:r>
      <w:r w:rsidRPr="000870A9">
        <w:rPr>
          <w:color w:val="00B050"/>
          <w:lang w:val="en-US"/>
        </w:rPr>
        <w:t xml:space="preserve">. </w:t>
      </w:r>
    </w:p>
    <w:p w:rsidR="00264A66" w:rsidRDefault="002D3821" w:rsidP="000A28D1">
      <w:pPr>
        <w:jc w:val="both"/>
        <w:rPr>
          <w:ins w:id="4" w:author="Eric" w:date="2021-10-11T00:13:00Z"/>
          <w:lang w:val="en-US"/>
        </w:rPr>
      </w:pPr>
      <w:r w:rsidRPr="00FE65FA">
        <w:rPr>
          <w:b/>
          <w:color w:val="000000" w:themeColor="text1"/>
          <w:lang w:val="en-US"/>
        </w:rPr>
        <w:t>The first objective</w:t>
      </w:r>
      <w:r w:rsidRPr="00FE65FA">
        <w:rPr>
          <w:color w:val="000000" w:themeColor="text1"/>
          <w:lang w:val="en-US"/>
        </w:rPr>
        <w:t xml:space="preserve"> of this</w:t>
      </w:r>
      <w:r w:rsidR="000870A9" w:rsidRPr="00FE65FA">
        <w:rPr>
          <w:color w:val="000000" w:themeColor="text1"/>
          <w:lang w:val="en-US"/>
        </w:rPr>
        <w:t xml:space="preserve"> proposal is</w:t>
      </w:r>
      <w:r w:rsidRPr="00FE65FA">
        <w:rPr>
          <w:color w:val="000000" w:themeColor="text1"/>
          <w:lang w:val="en-US"/>
        </w:rPr>
        <w:t xml:space="preserve"> to </w:t>
      </w:r>
      <w:r w:rsidRPr="00FE65FA">
        <w:rPr>
          <w:bCs/>
          <w:color w:val="000000" w:themeColor="text1"/>
          <w:lang w:val="en-US"/>
        </w:rPr>
        <w:t>build a well-controlled</w:t>
      </w:r>
      <w:r w:rsidR="009B76EA" w:rsidRPr="00FE65FA">
        <w:rPr>
          <w:bCs/>
          <w:color w:val="000000" w:themeColor="text1"/>
          <w:lang w:val="en-US"/>
        </w:rPr>
        <w:t xml:space="preserve"> </w:t>
      </w:r>
      <w:r w:rsidRPr="00FE65FA">
        <w:rPr>
          <w:bCs/>
          <w:color w:val="000000" w:themeColor="text1"/>
          <w:lang w:val="en-US"/>
        </w:rPr>
        <w:t>a</w:t>
      </w:r>
      <w:r w:rsidR="000870A9" w:rsidRPr="00FE65FA">
        <w:rPr>
          <w:bCs/>
          <w:color w:val="000000" w:themeColor="text1"/>
          <w:lang w:val="en-US"/>
        </w:rPr>
        <w:t xml:space="preserve">ctive matter experiment based on the 3D tracking of </w:t>
      </w:r>
      <w:r w:rsidR="008472D8" w:rsidRPr="00FE65FA">
        <w:rPr>
          <w:bCs/>
          <w:color w:val="000000" w:themeColor="text1"/>
          <w:lang w:val="en-US"/>
        </w:rPr>
        <w:t>particles</w:t>
      </w:r>
      <w:r w:rsidR="009D2C3E" w:rsidRPr="00FE65FA">
        <w:rPr>
          <w:bCs/>
          <w:color w:val="000000" w:themeColor="text1"/>
          <w:lang w:val="en-US"/>
        </w:rPr>
        <w:t xml:space="preserve"> driven by a bath of motile bacteria</w:t>
      </w:r>
      <w:r w:rsidR="008472D8" w:rsidRPr="00FE65FA">
        <w:rPr>
          <w:bCs/>
          <w:color w:val="000000" w:themeColor="text1"/>
          <w:lang w:val="en-US"/>
        </w:rPr>
        <w:t xml:space="preserve"> and</w:t>
      </w:r>
      <w:r w:rsidR="009D2C3E" w:rsidRPr="00FE65FA">
        <w:rPr>
          <w:bCs/>
          <w:color w:val="000000" w:themeColor="text1"/>
          <w:lang w:val="en-US"/>
        </w:rPr>
        <w:t xml:space="preserve"> </w:t>
      </w:r>
      <w:r w:rsidR="000870A9" w:rsidRPr="00FE65FA">
        <w:rPr>
          <w:bCs/>
          <w:color w:val="000000" w:themeColor="text1"/>
          <w:lang w:val="en-US"/>
        </w:rPr>
        <w:t xml:space="preserve">confined </w:t>
      </w:r>
      <w:r w:rsidR="009D2C3E" w:rsidRPr="00FE65FA">
        <w:rPr>
          <w:bCs/>
          <w:color w:val="000000" w:themeColor="text1"/>
          <w:lang w:val="en-US"/>
        </w:rPr>
        <w:t>in</w:t>
      </w:r>
      <w:r w:rsidR="008472D8" w:rsidRPr="00FE65FA">
        <w:rPr>
          <w:bCs/>
          <w:color w:val="000000" w:themeColor="text1"/>
          <w:lang w:val="en-US"/>
        </w:rPr>
        <w:t xml:space="preserve">side </w:t>
      </w:r>
      <w:r w:rsidR="000870A9" w:rsidRPr="00FE65FA">
        <w:rPr>
          <w:bCs/>
          <w:color w:val="000000" w:themeColor="text1"/>
          <w:lang w:val="en-US"/>
        </w:rPr>
        <w:t xml:space="preserve">spherical droplets </w:t>
      </w:r>
      <w:r w:rsidR="008472D8" w:rsidRPr="00FE65FA">
        <w:rPr>
          <w:bCs/>
          <w:color w:val="000000" w:themeColor="text1"/>
          <w:lang w:val="en-US"/>
        </w:rPr>
        <w:t xml:space="preserve">first </w:t>
      </w:r>
      <w:r w:rsidR="000870A9" w:rsidRPr="00FE65FA">
        <w:rPr>
          <w:b/>
          <w:bCs/>
          <w:color w:val="000000" w:themeColor="text1"/>
          <w:lang w:val="en-US"/>
        </w:rPr>
        <w:t xml:space="preserve">using </w:t>
      </w:r>
      <w:r w:rsidR="009B76EA" w:rsidRPr="00FE65FA">
        <w:rPr>
          <w:b/>
          <w:bCs/>
          <w:color w:val="000000" w:themeColor="text1"/>
          <w:lang w:val="en-US"/>
        </w:rPr>
        <w:t xml:space="preserve">a </w:t>
      </w:r>
      <w:r w:rsidR="000870A9" w:rsidRPr="00FE65FA">
        <w:rPr>
          <w:b/>
          <w:bCs/>
          <w:color w:val="000000" w:themeColor="text1"/>
          <w:lang w:val="en-US"/>
        </w:rPr>
        <w:t>double emulsion technique</w:t>
      </w:r>
      <w:r w:rsidR="009D2C3E" w:rsidRPr="00FE65FA">
        <w:rPr>
          <w:b/>
          <w:bCs/>
          <w:color w:val="000000" w:themeColor="text1"/>
          <w:lang w:val="en-US"/>
        </w:rPr>
        <w:t>.</w:t>
      </w:r>
      <w:r w:rsidRPr="00FE65FA">
        <w:rPr>
          <w:color w:val="000000" w:themeColor="text1"/>
          <w:lang w:val="en-US"/>
        </w:rPr>
        <w:t xml:space="preserve"> </w:t>
      </w:r>
      <w:r w:rsidR="009B76EA" w:rsidRPr="00FE65FA">
        <w:rPr>
          <w:color w:val="000000" w:themeColor="text1"/>
          <w:lang w:val="en-US"/>
        </w:rPr>
        <w:t xml:space="preserve">This novel </w:t>
      </w:r>
      <w:r w:rsidRPr="00FE65FA">
        <w:rPr>
          <w:color w:val="000000" w:themeColor="text1"/>
          <w:lang w:val="en-US"/>
        </w:rPr>
        <w:t>experimental</w:t>
      </w:r>
      <w:r w:rsidR="009B76EA" w:rsidRPr="00FE65FA">
        <w:rPr>
          <w:color w:val="000000" w:themeColor="text1"/>
          <w:lang w:val="en-US"/>
        </w:rPr>
        <w:t xml:space="preserve"> system </w:t>
      </w:r>
      <w:r w:rsidR="00A954F6" w:rsidRPr="00FE65FA">
        <w:rPr>
          <w:color w:val="000000" w:themeColor="text1"/>
          <w:lang w:val="en-US"/>
        </w:rPr>
        <w:t xml:space="preserve">stems </w:t>
      </w:r>
      <w:r w:rsidR="009D2C3E" w:rsidRPr="00FE65FA">
        <w:rPr>
          <w:color w:val="000000" w:themeColor="text1"/>
          <w:lang w:val="en-US"/>
        </w:rPr>
        <w:t xml:space="preserve">from two </w:t>
      </w:r>
      <w:r w:rsidR="00A954F6" w:rsidRPr="00FE65FA">
        <w:rPr>
          <w:color w:val="000000" w:themeColor="text1"/>
          <w:lang w:val="en-US"/>
        </w:rPr>
        <w:t>key technological innovations and</w:t>
      </w:r>
      <w:r w:rsidRPr="00FE65FA">
        <w:rPr>
          <w:color w:val="000000" w:themeColor="text1"/>
          <w:lang w:val="en-US"/>
        </w:rPr>
        <w:t xml:space="preserve"> will enable</w:t>
      </w:r>
      <w:r w:rsidR="000A28D1">
        <w:rPr>
          <w:color w:val="000000" w:themeColor="text1"/>
          <w:lang w:val="en-US"/>
        </w:rPr>
        <w:t xml:space="preserve"> a</w:t>
      </w:r>
      <w:r w:rsidRPr="00FE65FA">
        <w:rPr>
          <w:color w:val="000000" w:themeColor="text1"/>
          <w:lang w:val="en-US"/>
        </w:rPr>
        <w:t xml:space="preserve"> systematic investigation</w:t>
      </w:r>
      <w:r w:rsidR="000870A9" w:rsidRPr="00FE65FA">
        <w:rPr>
          <w:color w:val="000000" w:themeColor="text1"/>
          <w:lang w:val="en-US"/>
        </w:rPr>
        <w:t xml:space="preserve"> of the “active temperature” concept</w:t>
      </w:r>
      <w:r w:rsidR="00A954F6" w:rsidRPr="00FE65FA">
        <w:rPr>
          <w:color w:val="000000" w:themeColor="text1"/>
          <w:lang w:val="en-US"/>
        </w:rPr>
        <w:t xml:space="preserve"> induced by a bath of bacteria confined in a</w:t>
      </w:r>
      <w:r w:rsidRPr="00FE65FA">
        <w:rPr>
          <w:color w:val="000000" w:themeColor="text1"/>
          <w:lang w:val="en-US"/>
        </w:rPr>
        <w:t xml:space="preserve"> curved </w:t>
      </w:r>
      <w:r w:rsidR="009D2C3E" w:rsidRPr="00FE65FA">
        <w:rPr>
          <w:color w:val="000000" w:themeColor="text1"/>
          <w:lang w:val="en-US"/>
        </w:rPr>
        <w:t>environment</w:t>
      </w:r>
      <w:r w:rsidR="000870A9">
        <w:rPr>
          <w:lang w:val="en-US"/>
        </w:rPr>
        <w:t>.</w:t>
      </w:r>
    </w:p>
    <w:p w:rsidR="00D14DF9" w:rsidRDefault="00D14DF9">
      <w:pPr>
        <w:rPr>
          <w:ins w:id="5" w:author="Eric" w:date="2021-10-11T00:14:00Z"/>
          <w:rFonts w:cstheme="minorHAnsi"/>
          <w:b/>
          <w:bCs/>
          <w:color w:val="000000" w:themeColor="text1"/>
          <w:sz w:val="24"/>
          <w:szCs w:val="24"/>
          <w:u w:val="single"/>
          <w:lang w:val="en-US"/>
        </w:rPr>
      </w:pPr>
      <w:ins w:id="6" w:author="Eric" w:date="2021-10-11T00:14:00Z">
        <w:r>
          <w:rPr>
            <w:rFonts w:cstheme="minorHAnsi"/>
            <w:b/>
            <w:bCs/>
            <w:color w:val="000000" w:themeColor="text1"/>
            <w:u w:val="single"/>
            <w:lang w:val="en-US"/>
          </w:rPr>
          <w:br w:type="page"/>
        </w:r>
      </w:ins>
    </w:p>
    <w:p w:rsidR="00D14DF9" w:rsidRPr="00D02387" w:rsidRDefault="00D02387" w:rsidP="00D14DF9">
      <w:pPr>
        <w:pStyle w:val="Default"/>
        <w:spacing w:after="120"/>
        <w:jc w:val="both"/>
        <w:rPr>
          <w:rFonts w:asciiTheme="minorHAnsi" w:hAnsiTheme="minorHAnsi" w:cstheme="minorHAnsi"/>
          <w:b/>
          <w:bCs/>
          <w:color w:val="000000" w:themeColor="text1"/>
          <w:u w:val="single"/>
          <w:lang w:val="en-US"/>
          <w:rPrChange w:id="7" w:author="Eric" w:date="2021-10-11T00:15:00Z">
            <w:rPr>
              <w:lang w:val="en-US"/>
            </w:rPr>
          </w:rPrChange>
        </w:rPr>
        <w:pPrChange w:id="8" w:author="Eric" w:date="2021-10-11T00:14:00Z">
          <w:pPr>
            <w:jc w:val="both"/>
          </w:pPr>
        </w:pPrChange>
      </w:pPr>
      <w:ins w:id="9" w:author="Eric" w:date="2021-10-11T00:15:00Z">
        <w:r w:rsidRPr="00D02387">
          <w:rPr>
            <w:rFonts w:asciiTheme="minorHAnsi" w:hAnsiTheme="minorHAnsi" w:cstheme="minorHAnsi"/>
            <w:b/>
            <w:bCs/>
            <w:color w:val="000000" w:themeColor="text1"/>
            <w:u w:val="single"/>
            <w:lang w:val="en-US"/>
            <w:rPrChange w:id="10" w:author="Eric" w:date="2021-10-11T00:15:00Z">
              <w:rPr>
                <w:rFonts w:cstheme="minorHAnsi"/>
                <w:b/>
                <w:bCs/>
                <w:color w:val="000000" w:themeColor="text1"/>
                <w:u w:val="single"/>
                <w:lang w:val="en-US"/>
              </w:rPr>
            </w:rPrChange>
          </w:rPr>
          <w:lastRenderedPageBreak/>
          <w:t>W</w:t>
        </w:r>
      </w:ins>
      <w:ins w:id="11" w:author="Eric" w:date="2021-10-11T00:13:00Z">
        <w:r w:rsidR="00D14DF9" w:rsidRPr="00D02387">
          <w:rPr>
            <w:rFonts w:asciiTheme="minorHAnsi" w:hAnsiTheme="minorHAnsi" w:cstheme="minorHAnsi"/>
            <w:b/>
            <w:bCs/>
            <w:color w:val="000000" w:themeColor="text1"/>
            <w:u w:val="single"/>
            <w:lang w:val="en-US"/>
            <w:rPrChange w:id="12" w:author="Eric" w:date="2021-10-11T00:15:00Z">
              <w:rPr>
                <w:rFonts w:cstheme="minorHAnsi"/>
                <w:b/>
                <w:bCs/>
                <w:color w:val="000000" w:themeColor="text1"/>
                <w:u w:val="single"/>
                <w:lang w:val="en-US"/>
              </w:rPr>
            </w:rPrChange>
          </w:rPr>
          <w:t xml:space="preserve">ell-controlled experimental </w:t>
        </w:r>
        <w:r w:rsidR="00D14DF9" w:rsidRPr="00D02387">
          <w:rPr>
            <w:rFonts w:asciiTheme="minorHAnsi" w:hAnsiTheme="minorHAnsi" w:cstheme="minorHAnsi"/>
            <w:b/>
            <w:bCs/>
            <w:color w:val="000000" w:themeColor="text1"/>
            <w:u w:val="single"/>
            <w:lang w:val="en-US"/>
            <w:rPrChange w:id="13" w:author="Eric" w:date="2021-10-11T00:15:00Z">
              <w:rPr>
                <w:rFonts w:cstheme="minorHAnsi"/>
                <w:b/>
                <w:bCs/>
                <w:color w:val="000000" w:themeColor="text1"/>
                <w:sz w:val="24"/>
                <w:szCs w:val="24"/>
                <w:u w:val="single"/>
                <w:lang w:val="en-US"/>
              </w:rPr>
            </w:rPrChange>
          </w:rPr>
          <w:t xml:space="preserve">device for quantitative investigation </w:t>
        </w:r>
        <w:r w:rsidR="00D14DF9" w:rsidRPr="00D02387">
          <w:rPr>
            <w:rFonts w:asciiTheme="minorHAnsi" w:hAnsiTheme="minorHAnsi" w:cstheme="minorHAnsi"/>
            <w:b/>
            <w:bCs/>
            <w:color w:val="000000" w:themeColor="text1"/>
            <w:u w:val="single"/>
            <w:lang w:val="en-US"/>
            <w:rPrChange w:id="14" w:author="Eric" w:date="2021-10-11T00:15:00Z">
              <w:rPr>
                <w:rFonts w:cstheme="minorHAnsi"/>
                <w:b/>
                <w:bCs/>
                <w:color w:val="000000" w:themeColor="text1"/>
                <w:u w:val="single"/>
                <w:lang w:val="en-US"/>
              </w:rPr>
            </w:rPrChange>
          </w:rPr>
          <w:t xml:space="preserve">of </w:t>
        </w:r>
        <w:r w:rsidR="00D14DF9" w:rsidRPr="00D02387">
          <w:rPr>
            <w:rFonts w:asciiTheme="minorHAnsi" w:hAnsiTheme="minorHAnsi" w:cstheme="minorHAnsi"/>
            <w:b/>
            <w:bCs/>
            <w:color w:val="000000" w:themeColor="text1"/>
            <w:u w:val="single"/>
            <w:lang w:val="en-US"/>
            <w:rPrChange w:id="15" w:author="Eric" w:date="2021-10-11T00:15:00Z">
              <w:rPr>
                <w:rFonts w:cstheme="minorHAnsi"/>
                <w:b/>
                <w:bCs/>
                <w:color w:val="000000" w:themeColor="text1"/>
                <w:sz w:val="24"/>
                <w:szCs w:val="24"/>
                <w:u w:val="single"/>
                <w:lang w:val="en-US"/>
              </w:rPr>
            </w:rPrChange>
          </w:rPr>
          <w:t>active matter under spherical confinement</w:t>
        </w:r>
      </w:ins>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6"/>
        <w:gridCol w:w="4226"/>
      </w:tblGrid>
      <w:tr w:rsidR="005E32E8" w:rsidRPr="00A954F6" w:rsidTr="005E32E8">
        <w:tc>
          <w:tcPr>
            <w:tcW w:w="4836" w:type="dxa"/>
          </w:tcPr>
          <w:p w:rsidR="005E32E8" w:rsidRDefault="005E32E8" w:rsidP="000A28D1">
            <w:pPr>
              <w:jc w:val="both"/>
              <w:rPr>
                <w:lang w:val="en-US"/>
              </w:rPr>
            </w:pPr>
            <w:r>
              <w:rPr>
                <w:noProof/>
                <w:lang w:eastAsia="fr-FR"/>
              </w:rPr>
              <w:drawing>
                <wp:inline distT="0" distB="0" distL="0" distR="0" wp14:anchorId="3604E9D1" wp14:editId="758AC0CD">
                  <wp:extent cx="2930769" cy="3175000"/>
                  <wp:effectExtent l="0" t="0" r="3175"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9604" cy="3195404"/>
                          </a:xfrm>
                          <a:prstGeom prst="rect">
                            <a:avLst/>
                          </a:prstGeom>
                        </pic:spPr>
                      </pic:pic>
                    </a:graphicData>
                  </a:graphic>
                </wp:inline>
              </w:drawing>
            </w:r>
          </w:p>
        </w:tc>
        <w:tc>
          <w:tcPr>
            <w:tcW w:w="4226" w:type="dxa"/>
            <w:vMerge w:val="restart"/>
          </w:tcPr>
          <w:p w:rsidR="005E32E8" w:rsidRPr="00D14DF9" w:rsidDel="00D14DF9" w:rsidRDefault="009D2C3E" w:rsidP="000A28D1">
            <w:pPr>
              <w:pStyle w:val="Default"/>
              <w:spacing w:before="4"/>
              <w:jc w:val="both"/>
              <w:rPr>
                <w:del w:id="16" w:author="Eric" w:date="2021-10-11T00:13:00Z"/>
                <w:rFonts w:asciiTheme="minorHAnsi" w:hAnsiTheme="minorHAnsi" w:cstheme="minorHAnsi"/>
                <w:b/>
                <w:bCs/>
                <w:color w:val="000000" w:themeColor="text1"/>
                <w:u w:val="single"/>
                <w:lang w:val="en-US"/>
                <w:rPrChange w:id="17" w:author="Eric" w:date="2021-10-11T00:12:00Z">
                  <w:rPr>
                    <w:del w:id="18" w:author="Eric" w:date="2021-10-11T00:13:00Z"/>
                    <w:rFonts w:asciiTheme="minorHAnsi" w:hAnsiTheme="minorHAnsi" w:cstheme="minorHAnsi"/>
                    <w:b/>
                    <w:bCs/>
                    <w:color w:val="000000" w:themeColor="text1"/>
                    <w:sz w:val="22"/>
                    <w:szCs w:val="22"/>
                    <w:u w:val="single"/>
                    <w:lang w:val="en-US"/>
                  </w:rPr>
                </w:rPrChange>
              </w:rPr>
            </w:pPr>
            <w:del w:id="19" w:author="Eric" w:date="2021-10-11T00:13:00Z">
              <w:r w:rsidRPr="00D14DF9" w:rsidDel="00D14DF9">
                <w:rPr>
                  <w:rFonts w:asciiTheme="minorHAnsi" w:hAnsiTheme="minorHAnsi" w:cstheme="minorHAnsi"/>
                  <w:b/>
                  <w:bCs/>
                  <w:color w:val="000000" w:themeColor="text1"/>
                  <w:u w:val="single"/>
                  <w:lang w:val="en-US"/>
                  <w:rPrChange w:id="20" w:author="Eric" w:date="2021-10-11T00:12:00Z">
                    <w:rPr>
                      <w:rFonts w:asciiTheme="minorHAnsi" w:hAnsiTheme="minorHAnsi" w:cstheme="minorHAnsi"/>
                      <w:b/>
                      <w:bCs/>
                      <w:color w:val="000000" w:themeColor="text1"/>
                      <w:sz w:val="22"/>
                      <w:szCs w:val="22"/>
                      <w:u w:val="single"/>
                      <w:lang w:val="en-US"/>
                    </w:rPr>
                  </w:rPrChange>
                </w:rPr>
                <w:delText xml:space="preserve">Building a well-controlled experimental  device for quantitative </w:delText>
              </w:r>
            </w:del>
            <w:del w:id="21" w:author="Eric" w:date="2021-10-11T00:12:00Z">
              <w:r w:rsidRPr="00D14DF9" w:rsidDel="00D14DF9">
                <w:rPr>
                  <w:rFonts w:asciiTheme="minorHAnsi" w:hAnsiTheme="minorHAnsi" w:cstheme="minorHAnsi"/>
                  <w:b/>
                  <w:bCs/>
                  <w:color w:val="000000" w:themeColor="text1"/>
                  <w:u w:val="single"/>
                  <w:lang w:val="en-US"/>
                  <w:rPrChange w:id="22" w:author="Eric" w:date="2021-10-11T00:12:00Z">
                    <w:rPr>
                      <w:rFonts w:asciiTheme="minorHAnsi" w:hAnsiTheme="minorHAnsi" w:cstheme="minorHAnsi"/>
                      <w:b/>
                      <w:bCs/>
                      <w:color w:val="000000" w:themeColor="text1"/>
                      <w:sz w:val="22"/>
                      <w:szCs w:val="22"/>
                      <w:u w:val="single"/>
                      <w:lang w:val="en-US"/>
                    </w:rPr>
                  </w:rPrChange>
                </w:rPr>
                <w:delText xml:space="preserve">active matter </w:delText>
              </w:r>
            </w:del>
            <w:del w:id="23" w:author="Eric" w:date="2021-10-11T00:13:00Z">
              <w:r w:rsidRPr="00D14DF9" w:rsidDel="00D14DF9">
                <w:rPr>
                  <w:rFonts w:asciiTheme="minorHAnsi" w:hAnsiTheme="minorHAnsi" w:cstheme="minorHAnsi"/>
                  <w:b/>
                  <w:bCs/>
                  <w:color w:val="000000" w:themeColor="text1"/>
                  <w:u w:val="single"/>
                  <w:lang w:val="en-US"/>
                  <w:rPrChange w:id="24" w:author="Eric" w:date="2021-10-11T00:12:00Z">
                    <w:rPr>
                      <w:rFonts w:asciiTheme="minorHAnsi" w:hAnsiTheme="minorHAnsi" w:cstheme="minorHAnsi"/>
                      <w:b/>
                      <w:bCs/>
                      <w:color w:val="000000" w:themeColor="text1"/>
                      <w:sz w:val="22"/>
                      <w:szCs w:val="22"/>
                      <w:u w:val="single"/>
                      <w:lang w:val="en-US"/>
                    </w:rPr>
                  </w:rPrChange>
                </w:rPr>
                <w:delText>investigation</w:delText>
              </w:r>
              <w:r w:rsidR="000A28D1" w:rsidRPr="00D14DF9" w:rsidDel="00D14DF9">
                <w:rPr>
                  <w:rFonts w:asciiTheme="minorHAnsi" w:hAnsiTheme="minorHAnsi" w:cstheme="minorHAnsi"/>
                  <w:b/>
                  <w:bCs/>
                  <w:color w:val="000000" w:themeColor="text1"/>
                  <w:u w:val="single"/>
                  <w:lang w:val="en-US"/>
                  <w:rPrChange w:id="25" w:author="Eric" w:date="2021-10-11T00:12:00Z">
                    <w:rPr>
                      <w:rFonts w:asciiTheme="minorHAnsi" w:hAnsiTheme="minorHAnsi" w:cstheme="minorHAnsi"/>
                      <w:b/>
                      <w:bCs/>
                      <w:color w:val="000000" w:themeColor="text1"/>
                      <w:sz w:val="22"/>
                      <w:szCs w:val="22"/>
                      <w:u w:val="single"/>
                      <w:lang w:val="en-US"/>
                    </w:rPr>
                  </w:rPrChange>
                </w:rPr>
                <w:delText xml:space="preserve"> u</w:delText>
              </w:r>
              <w:r w:rsidR="00FE65FA" w:rsidRPr="00D14DF9" w:rsidDel="00D14DF9">
                <w:rPr>
                  <w:rFonts w:asciiTheme="minorHAnsi" w:hAnsiTheme="minorHAnsi" w:cstheme="minorHAnsi"/>
                  <w:b/>
                  <w:bCs/>
                  <w:color w:val="000000" w:themeColor="text1"/>
                  <w:u w:val="single"/>
                  <w:lang w:val="en-US"/>
                  <w:rPrChange w:id="26" w:author="Eric" w:date="2021-10-11T00:12:00Z">
                    <w:rPr>
                      <w:rFonts w:asciiTheme="minorHAnsi" w:hAnsiTheme="minorHAnsi" w:cstheme="minorHAnsi"/>
                      <w:b/>
                      <w:bCs/>
                      <w:color w:val="000000" w:themeColor="text1"/>
                      <w:sz w:val="22"/>
                      <w:szCs w:val="22"/>
                      <w:u w:val="single"/>
                      <w:lang w:val="en-US"/>
                    </w:rPr>
                  </w:rPrChange>
                </w:rPr>
                <w:delText>nder spherical confinement</w:delText>
              </w:r>
            </w:del>
          </w:p>
          <w:p w:rsidR="005E32E8" w:rsidRPr="005E32E8" w:rsidRDefault="005E32E8" w:rsidP="000A28D1">
            <w:pPr>
              <w:pStyle w:val="Default"/>
              <w:spacing w:before="4"/>
              <w:jc w:val="both"/>
              <w:rPr>
                <w:rFonts w:asciiTheme="minorHAnsi" w:hAnsiTheme="minorHAnsi" w:cstheme="minorHAnsi"/>
                <w:sz w:val="22"/>
                <w:szCs w:val="22"/>
                <w:lang w:val="en-US"/>
              </w:rPr>
            </w:pPr>
            <w:r w:rsidRPr="00FE65FA">
              <w:rPr>
                <w:rFonts w:asciiTheme="minorHAnsi" w:hAnsiTheme="minorHAnsi" w:cstheme="minorHAnsi"/>
                <w:color w:val="000000" w:themeColor="text1"/>
                <w:sz w:val="22"/>
                <w:szCs w:val="22"/>
                <w:lang w:val="en-US"/>
              </w:rPr>
              <w:t xml:space="preserve">Emulsions offer </w:t>
            </w:r>
            <w:r w:rsidRPr="005E32E8">
              <w:rPr>
                <w:rFonts w:asciiTheme="minorHAnsi" w:hAnsiTheme="minorHAnsi" w:cstheme="minorHAnsi"/>
                <w:sz w:val="22"/>
                <w:szCs w:val="22"/>
                <w:lang w:val="en-US"/>
              </w:rPr>
              <w:t xml:space="preserve">controllable and high throughput experimental </w:t>
            </w:r>
            <w:r w:rsidR="009D2C3E">
              <w:rPr>
                <w:rFonts w:asciiTheme="minorHAnsi" w:hAnsiTheme="minorHAnsi" w:cstheme="minorHAnsi"/>
                <w:sz w:val="22"/>
                <w:szCs w:val="22"/>
                <w:lang w:val="en-US"/>
              </w:rPr>
              <w:t>capacities</w:t>
            </w:r>
            <w:r w:rsidRPr="005E32E8">
              <w:rPr>
                <w:rFonts w:asciiTheme="minorHAnsi" w:hAnsiTheme="minorHAnsi" w:cstheme="minorHAnsi"/>
                <w:sz w:val="22"/>
                <w:szCs w:val="22"/>
                <w:lang w:val="en-US"/>
              </w:rPr>
              <w:t xml:space="preserve"> for studying </w:t>
            </w:r>
            <w:r w:rsidR="006656C7">
              <w:rPr>
                <w:rFonts w:asciiTheme="minorHAnsi" w:hAnsiTheme="minorHAnsi" w:cstheme="minorHAnsi"/>
                <w:sz w:val="22"/>
                <w:szCs w:val="22"/>
                <w:lang w:val="en-US"/>
              </w:rPr>
              <w:t xml:space="preserve">curved </w:t>
            </w:r>
            <w:r w:rsidRPr="005E32E8">
              <w:rPr>
                <w:rFonts w:asciiTheme="minorHAnsi" w:hAnsiTheme="minorHAnsi" w:cstheme="minorHAnsi"/>
                <w:sz w:val="22"/>
                <w:szCs w:val="22"/>
                <w:lang w:val="en-US"/>
              </w:rPr>
              <w:t>confinement effect</w:t>
            </w:r>
            <w:r w:rsidR="009D2C3E">
              <w:rPr>
                <w:rFonts w:asciiTheme="minorHAnsi" w:hAnsiTheme="minorHAnsi" w:cstheme="minorHAnsi"/>
                <w:sz w:val="22"/>
                <w:szCs w:val="22"/>
                <w:lang w:val="en-US"/>
              </w:rPr>
              <w:t>s</w:t>
            </w:r>
            <w:r w:rsidRPr="005E32E8">
              <w:rPr>
                <w:rFonts w:asciiTheme="minorHAnsi" w:hAnsiTheme="minorHAnsi" w:cstheme="minorHAnsi"/>
                <w:sz w:val="22"/>
                <w:szCs w:val="22"/>
                <w:lang w:val="en-US"/>
              </w:rPr>
              <w:t xml:space="preserve">. In this project, </w:t>
            </w:r>
            <w:r w:rsidR="000A28D1">
              <w:rPr>
                <w:rFonts w:asciiTheme="minorHAnsi" w:hAnsiTheme="minorHAnsi" w:cstheme="minorHAnsi"/>
                <w:sz w:val="22"/>
                <w:szCs w:val="22"/>
                <w:lang w:val="en-US"/>
              </w:rPr>
              <w:t>I</w:t>
            </w:r>
            <w:r w:rsidRPr="005E32E8">
              <w:rPr>
                <w:rFonts w:asciiTheme="minorHAnsi" w:hAnsiTheme="minorHAnsi" w:cstheme="minorHAnsi"/>
                <w:sz w:val="22"/>
                <w:szCs w:val="22"/>
                <w:lang w:val="en-US"/>
              </w:rPr>
              <w:t xml:space="preserve"> propose to bring together and adapt two recently developed techniques: concentric capillary microfluidic device </w:t>
            </w:r>
            <w:r w:rsidRPr="005E32E8">
              <w:rPr>
                <w:rFonts w:asciiTheme="minorHAnsi" w:hAnsiTheme="minorHAnsi" w:cstheme="minorHAnsi"/>
                <w:color w:val="FF0000"/>
                <w:sz w:val="22"/>
                <w:szCs w:val="22"/>
                <w:lang w:val="en-US"/>
              </w:rPr>
              <w:t xml:space="preserve">(Fig.1a) </w:t>
            </w:r>
            <w:r w:rsidRPr="005E32E8">
              <w:rPr>
                <w:rFonts w:asciiTheme="minorHAnsi" w:hAnsiTheme="minorHAnsi" w:cstheme="minorHAnsi"/>
                <w:sz w:val="22"/>
                <w:szCs w:val="22"/>
                <w:lang w:val="en-US"/>
              </w:rPr>
              <w:t>and 3D Lagrangian tra</w:t>
            </w:r>
            <w:r>
              <w:rPr>
                <w:rFonts w:asciiTheme="minorHAnsi" w:hAnsiTheme="minorHAnsi" w:cstheme="minorHAnsi"/>
                <w:sz w:val="22"/>
                <w:szCs w:val="22"/>
                <w:lang w:val="en-US"/>
              </w:rPr>
              <w:t>cking microscope.</w:t>
            </w:r>
          </w:p>
          <w:p w:rsidR="005E32E8" w:rsidRPr="005E32E8" w:rsidRDefault="005E32E8" w:rsidP="000A28D1">
            <w:pPr>
              <w:pStyle w:val="Default"/>
              <w:spacing w:before="120"/>
              <w:ind w:left="6"/>
              <w:jc w:val="both"/>
              <w:rPr>
                <w:rFonts w:asciiTheme="minorHAnsi" w:hAnsiTheme="minorHAnsi" w:cstheme="minorHAnsi"/>
                <w:sz w:val="22"/>
                <w:szCs w:val="22"/>
                <w:lang w:val="en-US"/>
              </w:rPr>
            </w:pPr>
            <w:r w:rsidRPr="005E32E8">
              <w:rPr>
                <w:rFonts w:ascii="Segoe UI Symbol" w:hAnsi="Segoe UI Symbol" w:cs="Segoe UI Symbol"/>
                <w:sz w:val="22"/>
                <w:szCs w:val="22"/>
                <w:lang w:val="en-US"/>
              </w:rPr>
              <w:t>✔</w:t>
            </w:r>
            <w:r w:rsidRPr="005E32E8">
              <w:rPr>
                <w:rFonts w:asciiTheme="minorHAnsi" w:hAnsiTheme="minorHAnsi" w:cstheme="minorHAnsi"/>
                <w:b/>
                <w:bCs/>
                <w:sz w:val="22"/>
                <w:szCs w:val="22"/>
                <w:lang w:val="en-US"/>
              </w:rPr>
              <w:t>Concentric capillary micro</w:t>
            </w:r>
            <w:r w:rsidR="00A954F6">
              <w:rPr>
                <w:rFonts w:asciiTheme="minorHAnsi" w:hAnsiTheme="minorHAnsi" w:cstheme="minorHAnsi"/>
                <w:b/>
                <w:bCs/>
                <w:sz w:val="22"/>
                <w:szCs w:val="22"/>
                <w:lang w:val="en-US"/>
              </w:rPr>
              <w:t>-</w:t>
            </w:r>
            <w:r w:rsidRPr="005E32E8">
              <w:rPr>
                <w:rFonts w:asciiTheme="minorHAnsi" w:hAnsiTheme="minorHAnsi" w:cstheme="minorHAnsi"/>
                <w:b/>
                <w:bCs/>
                <w:sz w:val="22"/>
                <w:szCs w:val="22"/>
                <w:lang w:val="en-US"/>
              </w:rPr>
              <w:t xml:space="preserve">capillary device </w:t>
            </w:r>
            <w:r w:rsidRPr="005E32E8">
              <w:rPr>
                <w:rFonts w:asciiTheme="minorHAnsi" w:hAnsiTheme="minorHAnsi" w:cstheme="minorHAnsi"/>
                <w:sz w:val="22"/>
                <w:szCs w:val="22"/>
                <w:lang w:val="en-US"/>
              </w:rPr>
              <w:t xml:space="preserve">allow us to produce </w:t>
            </w:r>
            <w:r w:rsidRPr="005E32E8">
              <w:rPr>
                <w:rFonts w:asciiTheme="minorHAnsi" w:hAnsiTheme="minorHAnsi" w:cstheme="minorHAnsi"/>
                <w:b/>
                <w:bCs/>
                <w:sz w:val="22"/>
                <w:szCs w:val="22"/>
                <w:lang w:val="en-US"/>
              </w:rPr>
              <w:t xml:space="preserve">double emulsions </w:t>
            </w:r>
            <w:r w:rsidRPr="005E32E8">
              <w:rPr>
                <w:rFonts w:asciiTheme="minorHAnsi" w:hAnsiTheme="minorHAnsi" w:cstheme="minorHAnsi"/>
                <w:sz w:val="22"/>
                <w:szCs w:val="22"/>
                <w:lang w:val="en-US"/>
              </w:rPr>
              <w:t>with well controlled compositions a</w:t>
            </w:r>
            <w:r>
              <w:rPr>
                <w:rFonts w:asciiTheme="minorHAnsi" w:hAnsiTheme="minorHAnsi" w:cstheme="minorHAnsi"/>
                <w:sz w:val="22"/>
                <w:szCs w:val="22"/>
                <w:lang w:val="en-US"/>
              </w:rPr>
              <w:t xml:space="preserve">nd size, as illustrated in </w:t>
            </w:r>
            <w:r w:rsidRPr="00D04CF1">
              <w:rPr>
                <w:rFonts w:asciiTheme="minorHAnsi" w:hAnsiTheme="minorHAnsi" w:cstheme="minorHAnsi"/>
                <w:color w:val="FF0000"/>
                <w:sz w:val="22"/>
                <w:szCs w:val="22"/>
                <w:lang w:val="en-US"/>
              </w:rPr>
              <w:t xml:space="preserve">Fig.1 b-e. </w:t>
            </w:r>
            <w:r w:rsidRPr="005E32E8">
              <w:rPr>
                <w:rFonts w:asciiTheme="minorHAnsi" w:hAnsiTheme="minorHAnsi" w:cstheme="minorHAnsi"/>
                <w:sz w:val="22"/>
                <w:szCs w:val="22"/>
                <w:lang w:val="en-US"/>
              </w:rPr>
              <w:t xml:space="preserve">This technique </w:t>
            </w:r>
            <w:r w:rsidR="008472D8">
              <w:rPr>
                <w:rFonts w:asciiTheme="minorHAnsi" w:hAnsiTheme="minorHAnsi" w:cstheme="minorHAnsi"/>
                <w:sz w:val="22"/>
                <w:szCs w:val="22"/>
                <w:lang w:val="en-US"/>
              </w:rPr>
              <w:t xml:space="preserve">was </w:t>
            </w:r>
            <w:r w:rsidRPr="005E32E8">
              <w:rPr>
                <w:rFonts w:asciiTheme="minorHAnsi" w:hAnsiTheme="minorHAnsi" w:cstheme="minorHAnsi"/>
                <w:sz w:val="22"/>
                <w:szCs w:val="22"/>
                <w:lang w:val="en-US"/>
              </w:rPr>
              <w:t xml:space="preserve">extensively </w:t>
            </w:r>
            <w:r w:rsidR="008472D8">
              <w:rPr>
                <w:rFonts w:asciiTheme="minorHAnsi" w:hAnsiTheme="minorHAnsi" w:cstheme="minorHAnsi"/>
                <w:sz w:val="22"/>
                <w:szCs w:val="22"/>
                <w:lang w:val="en-US"/>
              </w:rPr>
              <w:t xml:space="preserve">used </w:t>
            </w:r>
            <w:r w:rsidRPr="005E32E8">
              <w:rPr>
                <w:rFonts w:asciiTheme="minorHAnsi" w:hAnsiTheme="minorHAnsi" w:cstheme="minorHAnsi"/>
                <w:sz w:val="22"/>
                <w:szCs w:val="22"/>
                <w:lang w:val="en-US"/>
              </w:rPr>
              <w:t>to study liquid crystals in Teresa Lopez-Leon’s group at Gulliver, ESPCI (one of the host labs). I will bring together this technique and active matter</w:t>
            </w:r>
            <w:r w:rsidR="00D00A87">
              <w:rPr>
                <w:rFonts w:asciiTheme="minorHAnsi" w:hAnsiTheme="minorHAnsi" w:cstheme="minorHAnsi"/>
                <w:sz w:val="22"/>
                <w:szCs w:val="22"/>
                <w:lang w:val="en-US"/>
              </w:rPr>
              <w:t xml:space="preserve"> physics</w:t>
            </w:r>
            <w:r w:rsidRPr="005E32E8">
              <w:rPr>
                <w:rFonts w:asciiTheme="minorHAnsi" w:hAnsiTheme="minorHAnsi" w:cstheme="minorHAnsi"/>
                <w:sz w:val="22"/>
                <w:szCs w:val="22"/>
                <w:lang w:val="en-US"/>
              </w:rPr>
              <w:t xml:space="preserve"> to make a novel and powerful </w:t>
            </w:r>
            <w:r w:rsidRPr="005E32E8">
              <w:rPr>
                <w:rFonts w:asciiTheme="minorHAnsi" w:hAnsiTheme="minorHAnsi" w:cstheme="minorHAnsi"/>
                <w:b/>
                <w:bCs/>
                <w:sz w:val="22"/>
                <w:szCs w:val="22"/>
                <w:lang w:val="en-US"/>
              </w:rPr>
              <w:t>model experimental system</w:t>
            </w:r>
            <w:r w:rsidR="00D00A87">
              <w:rPr>
                <w:rFonts w:asciiTheme="minorHAnsi" w:hAnsiTheme="minorHAnsi" w:cstheme="minorHAnsi"/>
                <w:sz w:val="22"/>
                <w:szCs w:val="22"/>
                <w:lang w:val="en-US"/>
              </w:rPr>
              <w:t>.</w:t>
            </w:r>
          </w:p>
          <w:p w:rsidR="005E32E8" w:rsidRDefault="005E32E8" w:rsidP="000A28D1">
            <w:pPr>
              <w:pStyle w:val="Default"/>
              <w:spacing w:before="120"/>
              <w:ind w:left="6"/>
              <w:jc w:val="both"/>
              <w:rPr>
                <w:lang w:val="en-US"/>
              </w:rPr>
            </w:pPr>
            <w:r w:rsidRPr="005E32E8">
              <w:rPr>
                <w:rFonts w:ascii="Segoe UI Symbol" w:hAnsi="Segoe UI Symbol" w:cs="Segoe UI Symbol"/>
                <w:sz w:val="22"/>
                <w:szCs w:val="22"/>
                <w:lang w:val="en-US"/>
              </w:rPr>
              <w:t>✔</w:t>
            </w:r>
            <w:r w:rsidRPr="005E32E8">
              <w:rPr>
                <w:rFonts w:asciiTheme="minorHAnsi" w:hAnsiTheme="minorHAnsi" w:cstheme="minorHAnsi"/>
                <w:b/>
                <w:bCs/>
                <w:sz w:val="22"/>
                <w:szCs w:val="22"/>
                <w:lang w:val="en-US"/>
              </w:rPr>
              <w:t>3D Lagrangian tracking microscope</w:t>
            </w:r>
            <w:r w:rsidRPr="005E32E8">
              <w:rPr>
                <w:rFonts w:asciiTheme="minorHAnsi" w:hAnsiTheme="minorHAnsi" w:cstheme="minorHAnsi"/>
                <w:sz w:val="22"/>
                <w:szCs w:val="22"/>
                <w:lang w:val="en-US"/>
              </w:rPr>
              <w:t xml:space="preserve">, an advanced 3D imaging technique, </w:t>
            </w:r>
            <w:r w:rsidR="00D00A87">
              <w:rPr>
                <w:rFonts w:asciiTheme="minorHAnsi" w:hAnsiTheme="minorHAnsi" w:cstheme="minorHAnsi"/>
                <w:sz w:val="22"/>
                <w:szCs w:val="22"/>
                <w:lang w:val="en-US"/>
              </w:rPr>
              <w:t>is under development in Eric Clé</w:t>
            </w:r>
            <w:r w:rsidRPr="005E32E8">
              <w:rPr>
                <w:rFonts w:asciiTheme="minorHAnsi" w:hAnsiTheme="minorHAnsi" w:cstheme="minorHAnsi"/>
                <w:sz w:val="22"/>
                <w:szCs w:val="22"/>
                <w:lang w:val="en-US"/>
              </w:rPr>
              <w:t xml:space="preserve">ment’s lab at PMMH, </w:t>
            </w:r>
            <w:ins w:id="27" w:author="Eric" w:date="2021-10-11T00:13:00Z">
              <w:r w:rsidR="00D14DF9" w:rsidRPr="00FE65FA">
                <w:rPr>
                  <w:rFonts w:asciiTheme="minorHAnsi" w:hAnsiTheme="minorHAnsi" w:cstheme="minorHAnsi"/>
                  <w:color w:val="000000" w:themeColor="text1"/>
                  <w:sz w:val="22"/>
                  <w:szCs w:val="22"/>
                  <w:lang w:val="en-US"/>
                </w:rPr>
                <w:t xml:space="preserve">ESPCI (one of the host labs). This system </w:t>
              </w:r>
              <w:r w:rsidR="00D14DF9">
                <w:rPr>
                  <w:rFonts w:asciiTheme="minorHAnsi" w:hAnsiTheme="minorHAnsi" w:cstheme="minorHAnsi"/>
                  <w:color w:val="000000" w:themeColor="text1"/>
                  <w:sz w:val="22"/>
                  <w:szCs w:val="22"/>
                  <w:lang w:val="en-US"/>
                </w:rPr>
                <w:t xml:space="preserve">already </w:t>
              </w:r>
              <w:r w:rsidR="00D14DF9" w:rsidRPr="00FE65FA">
                <w:rPr>
                  <w:rFonts w:asciiTheme="minorHAnsi" w:hAnsiTheme="minorHAnsi" w:cstheme="minorHAnsi"/>
                  <w:color w:val="000000" w:themeColor="text1"/>
                  <w:sz w:val="22"/>
                  <w:szCs w:val="22"/>
                  <w:lang w:val="en-US"/>
                </w:rPr>
                <w:t xml:space="preserve">demonstrated its capability of capturing 3D motions of fluorescent bacteria </w:t>
              </w:r>
              <w:r w:rsidR="00D14DF9" w:rsidRPr="00D04CF1">
                <w:rPr>
                  <w:rFonts w:asciiTheme="minorHAnsi" w:hAnsiTheme="minorHAnsi" w:cstheme="minorHAnsi"/>
                  <w:color w:val="00B050"/>
                  <w:sz w:val="22"/>
                  <w:szCs w:val="22"/>
                  <w:lang w:val="en-US"/>
                </w:rPr>
                <w:t xml:space="preserve">[Darnige RSI, Figueroa PRX, Junot EPJ, Junot PRE, </w:t>
              </w:r>
              <w:proofErr w:type="gramStart"/>
              <w:r w:rsidR="00D14DF9" w:rsidRPr="00D04CF1">
                <w:rPr>
                  <w:rFonts w:asciiTheme="minorHAnsi" w:hAnsiTheme="minorHAnsi" w:cstheme="minorHAnsi"/>
                  <w:color w:val="00B050"/>
                  <w:sz w:val="22"/>
                  <w:szCs w:val="22"/>
                  <w:lang w:val="en-US"/>
                </w:rPr>
                <w:t>Junot</w:t>
              </w:r>
              <w:proofErr w:type="gramEnd"/>
              <w:r w:rsidR="00D14DF9" w:rsidRPr="00D04CF1">
                <w:rPr>
                  <w:rFonts w:asciiTheme="minorHAnsi" w:hAnsiTheme="minorHAnsi" w:cstheme="minorHAnsi"/>
                  <w:color w:val="00B050"/>
                  <w:sz w:val="22"/>
                  <w:szCs w:val="22"/>
                  <w:lang w:val="en-US"/>
                </w:rPr>
                <w:t xml:space="preserve"> Preprint]</w:t>
              </w:r>
              <w:r w:rsidR="00D14DF9" w:rsidRPr="00D04CF1">
                <w:rPr>
                  <w:rFonts w:asciiTheme="minorHAnsi" w:hAnsiTheme="minorHAnsi" w:cstheme="minorHAnsi"/>
                  <w:color w:val="FF0000"/>
                  <w:sz w:val="22"/>
                  <w:szCs w:val="22"/>
                  <w:lang w:val="en-US"/>
                </w:rPr>
                <w:t>.</w:t>
              </w:r>
            </w:ins>
          </w:p>
        </w:tc>
      </w:tr>
      <w:tr w:rsidR="005E32E8" w:rsidRPr="00A954F6" w:rsidTr="005E32E8">
        <w:tc>
          <w:tcPr>
            <w:tcW w:w="4836" w:type="dxa"/>
          </w:tcPr>
          <w:p w:rsidR="005E32E8" w:rsidRPr="008472D8" w:rsidRDefault="005E32E8" w:rsidP="000A28D1">
            <w:pPr>
              <w:pStyle w:val="Default"/>
              <w:jc w:val="both"/>
              <w:rPr>
                <w:rFonts w:asciiTheme="minorHAnsi" w:hAnsiTheme="minorHAnsi" w:cstheme="minorHAnsi"/>
                <w:i/>
                <w:lang w:val="en-US"/>
              </w:rPr>
            </w:pPr>
            <w:r w:rsidRPr="008472D8">
              <w:rPr>
                <w:rFonts w:asciiTheme="minorHAnsi" w:hAnsiTheme="minorHAnsi" w:cstheme="minorHAnsi"/>
                <w:b/>
                <w:i/>
                <w:sz w:val="20"/>
                <w:szCs w:val="20"/>
                <w:lang w:val="en-US"/>
              </w:rPr>
              <w:t>Figure 1</w:t>
            </w:r>
            <w:r w:rsidRPr="008472D8">
              <w:rPr>
                <w:rFonts w:asciiTheme="minorHAnsi" w:hAnsiTheme="minorHAnsi" w:cstheme="minorHAnsi"/>
                <w:i/>
                <w:sz w:val="20"/>
                <w:szCs w:val="20"/>
                <w:lang w:val="en-US"/>
              </w:rPr>
              <w:t xml:space="preserve">: Sketch of </w:t>
            </w:r>
            <w:r w:rsidR="008472D8">
              <w:rPr>
                <w:rFonts w:asciiTheme="minorHAnsi" w:hAnsiTheme="minorHAnsi" w:cstheme="minorHAnsi"/>
                <w:i/>
                <w:sz w:val="20"/>
                <w:szCs w:val="20"/>
                <w:lang w:val="en-US"/>
              </w:rPr>
              <w:t xml:space="preserve">the </w:t>
            </w:r>
            <w:r w:rsidRPr="008472D8">
              <w:rPr>
                <w:rFonts w:asciiTheme="minorHAnsi" w:hAnsiTheme="minorHAnsi" w:cstheme="minorHAnsi"/>
                <w:i/>
                <w:sz w:val="20"/>
                <w:szCs w:val="20"/>
                <w:lang w:val="en-US"/>
              </w:rPr>
              <w:t>concentric capillary microfluidic device, which generates emulsions with controlled sizes.</w:t>
            </w:r>
            <w:r w:rsidR="002F2992" w:rsidRPr="008472D8">
              <w:rPr>
                <w:rFonts w:asciiTheme="minorHAnsi" w:hAnsiTheme="minorHAnsi" w:cstheme="minorHAnsi"/>
                <w:i/>
                <w:sz w:val="20"/>
                <w:szCs w:val="20"/>
                <w:lang w:val="en-US"/>
              </w:rPr>
              <w:t xml:space="preserve"> </w:t>
            </w:r>
            <w:r w:rsidR="008472D8" w:rsidRPr="008472D8">
              <w:rPr>
                <w:rFonts w:asciiTheme="minorHAnsi" w:hAnsiTheme="minorHAnsi" w:cstheme="minorHAnsi"/>
                <w:i/>
                <w:sz w:val="20"/>
                <w:szCs w:val="20"/>
                <w:lang w:val="en-US"/>
              </w:rPr>
              <w:t>Inverse d</w:t>
            </w:r>
            <w:r w:rsidRPr="008472D8">
              <w:rPr>
                <w:rFonts w:asciiTheme="minorHAnsi" w:hAnsiTheme="minorHAnsi" w:cstheme="minorHAnsi"/>
                <w:i/>
                <w:sz w:val="20"/>
                <w:szCs w:val="20"/>
                <w:lang w:val="en-US"/>
              </w:rPr>
              <w:t xml:space="preserve">ouble emulsions with </w:t>
            </w:r>
            <w:r w:rsidR="002F2992" w:rsidRPr="008472D8">
              <w:rPr>
                <w:rFonts w:asciiTheme="minorHAnsi" w:hAnsiTheme="minorHAnsi" w:cstheme="minorHAnsi"/>
                <w:i/>
                <w:sz w:val="20"/>
                <w:szCs w:val="20"/>
                <w:lang w:val="en-US"/>
              </w:rPr>
              <w:t xml:space="preserve">bacteria </w:t>
            </w:r>
            <w:r w:rsidRPr="008472D8">
              <w:rPr>
                <w:rFonts w:asciiTheme="minorHAnsi" w:hAnsiTheme="minorHAnsi" w:cstheme="minorHAnsi"/>
                <w:i/>
                <w:sz w:val="20"/>
                <w:szCs w:val="20"/>
                <w:lang w:val="en-US"/>
              </w:rPr>
              <w:t>swimming</w:t>
            </w:r>
            <w:r w:rsidR="008472D8" w:rsidRPr="008472D8">
              <w:rPr>
                <w:rFonts w:asciiTheme="minorHAnsi" w:hAnsiTheme="minorHAnsi" w:cstheme="minorHAnsi"/>
                <w:i/>
                <w:sz w:val="20"/>
                <w:szCs w:val="20"/>
                <w:lang w:val="en-US"/>
              </w:rPr>
              <w:t xml:space="preserve"> in th</w:t>
            </w:r>
            <w:r w:rsidRPr="008472D8">
              <w:rPr>
                <w:rFonts w:asciiTheme="minorHAnsi" w:hAnsiTheme="minorHAnsi" w:cstheme="minorHAnsi"/>
                <w:i/>
                <w:sz w:val="20"/>
                <w:szCs w:val="20"/>
                <w:lang w:val="en-US"/>
              </w:rPr>
              <w:t>e aqueous phase. (a, b) Double emulsions in a micro-capillary device, operating at different flow rates. (c, d) Collected double emulsions observed with a higher magnification.</w:t>
            </w:r>
          </w:p>
        </w:tc>
        <w:tc>
          <w:tcPr>
            <w:tcW w:w="4226" w:type="dxa"/>
            <w:vMerge/>
          </w:tcPr>
          <w:p w:rsidR="005E32E8" w:rsidRDefault="005E32E8" w:rsidP="000A28D1">
            <w:pPr>
              <w:jc w:val="both"/>
              <w:rPr>
                <w:lang w:val="en-US"/>
              </w:rPr>
            </w:pPr>
          </w:p>
        </w:tc>
      </w:tr>
    </w:tbl>
    <w:p w:rsidR="00014468" w:rsidRDefault="00014468" w:rsidP="000A28D1">
      <w:pPr>
        <w:pStyle w:val="Default"/>
        <w:jc w:val="both"/>
        <w:rPr>
          <w:rFonts w:asciiTheme="minorHAnsi" w:hAnsiTheme="minorHAnsi" w:cstheme="minorHAnsi"/>
          <w:color w:val="FF0000"/>
          <w:sz w:val="22"/>
          <w:szCs w:val="22"/>
          <w:lang w:val="en-US"/>
        </w:rPr>
      </w:pPr>
    </w:p>
    <w:tbl>
      <w:tblPr>
        <w:tblStyle w:val="Grilledutableau"/>
        <w:tblW w:w="0" w:type="auto"/>
        <w:tblInd w:w="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9"/>
      </w:tblGrid>
      <w:tr w:rsidR="00014468" w:rsidTr="00014468">
        <w:tc>
          <w:tcPr>
            <w:tcW w:w="4527" w:type="dxa"/>
            <w:vMerge w:val="restart"/>
          </w:tcPr>
          <w:p w:rsidR="00014468" w:rsidRDefault="00014468" w:rsidP="000A28D1">
            <w:pPr>
              <w:pStyle w:val="Default"/>
              <w:ind w:left="6"/>
              <w:jc w:val="both"/>
              <w:rPr>
                <w:rFonts w:asciiTheme="minorHAnsi" w:hAnsiTheme="minorHAnsi" w:cstheme="minorHAnsi"/>
                <w:color w:val="FF0000"/>
                <w:sz w:val="22"/>
                <w:szCs w:val="22"/>
                <w:lang w:val="en-US"/>
              </w:rPr>
            </w:pPr>
            <w:del w:id="28" w:author="Eric" w:date="2021-10-11T00:13:00Z">
              <w:r w:rsidRPr="00FE65FA" w:rsidDel="00D14DF9">
                <w:rPr>
                  <w:rFonts w:asciiTheme="minorHAnsi" w:hAnsiTheme="minorHAnsi" w:cstheme="minorHAnsi"/>
                  <w:color w:val="000000" w:themeColor="text1"/>
                  <w:sz w:val="22"/>
                  <w:szCs w:val="22"/>
                  <w:lang w:val="en-US"/>
                </w:rPr>
                <w:delText xml:space="preserve">ESPCI (one of the host labs). This system </w:delText>
              </w:r>
              <w:r w:rsidR="004D2663" w:rsidDel="00D14DF9">
                <w:rPr>
                  <w:rFonts w:asciiTheme="minorHAnsi" w:hAnsiTheme="minorHAnsi" w:cstheme="minorHAnsi"/>
                  <w:color w:val="000000" w:themeColor="text1"/>
                  <w:sz w:val="22"/>
                  <w:szCs w:val="22"/>
                  <w:lang w:val="en-US"/>
                </w:rPr>
                <w:delText xml:space="preserve">already </w:delText>
              </w:r>
              <w:r w:rsidRPr="00FE65FA" w:rsidDel="00D14DF9">
                <w:rPr>
                  <w:rFonts w:asciiTheme="minorHAnsi" w:hAnsiTheme="minorHAnsi" w:cstheme="minorHAnsi"/>
                  <w:color w:val="000000" w:themeColor="text1"/>
                  <w:sz w:val="22"/>
                  <w:szCs w:val="22"/>
                  <w:lang w:val="en-US"/>
                </w:rPr>
                <w:delText xml:space="preserve">demonstrated </w:delText>
              </w:r>
              <w:r w:rsidR="00A954F6" w:rsidRPr="00FE65FA" w:rsidDel="00D14DF9">
                <w:rPr>
                  <w:rFonts w:asciiTheme="minorHAnsi" w:hAnsiTheme="minorHAnsi" w:cstheme="minorHAnsi"/>
                  <w:color w:val="000000" w:themeColor="text1"/>
                  <w:sz w:val="22"/>
                  <w:szCs w:val="22"/>
                  <w:lang w:val="en-US"/>
                </w:rPr>
                <w:delText xml:space="preserve">its </w:delText>
              </w:r>
              <w:r w:rsidRPr="00FE65FA" w:rsidDel="00D14DF9">
                <w:rPr>
                  <w:rFonts w:asciiTheme="minorHAnsi" w:hAnsiTheme="minorHAnsi" w:cstheme="minorHAnsi"/>
                  <w:color w:val="000000" w:themeColor="text1"/>
                  <w:sz w:val="22"/>
                  <w:szCs w:val="22"/>
                  <w:lang w:val="en-US"/>
                </w:rPr>
                <w:delText xml:space="preserve">capability of capturing 3D motions of fluorescent bacteria </w:delText>
              </w:r>
              <w:r w:rsidRPr="00D04CF1" w:rsidDel="00D14DF9">
                <w:rPr>
                  <w:rFonts w:asciiTheme="minorHAnsi" w:hAnsiTheme="minorHAnsi" w:cstheme="minorHAnsi"/>
                  <w:color w:val="00B050"/>
                  <w:sz w:val="22"/>
                  <w:szCs w:val="22"/>
                  <w:lang w:val="en-US"/>
                </w:rPr>
                <w:delText>[Darnige RSI, Figueroa PRX, Junot EPJ, Junot PRE, Junot Preprint]</w:delText>
              </w:r>
              <w:r w:rsidRPr="00D04CF1" w:rsidDel="00D14DF9">
                <w:rPr>
                  <w:rFonts w:asciiTheme="minorHAnsi" w:hAnsiTheme="minorHAnsi" w:cstheme="minorHAnsi"/>
                  <w:color w:val="FF0000"/>
                  <w:sz w:val="22"/>
                  <w:szCs w:val="22"/>
                  <w:lang w:val="en-US"/>
                </w:rPr>
                <w:delText xml:space="preserve">.  </w:delText>
              </w:r>
            </w:del>
            <w:r w:rsidR="00A954F6" w:rsidRPr="00FE65FA">
              <w:rPr>
                <w:rFonts w:asciiTheme="minorHAnsi" w:hAnsiTheme="minorHAnsi" w:cstheme="minorHAnsi"/>
                <w:color w:val="000000" w:themeColor="text1"/>
                <w:sz w:val="22"/>
                <w:szCs w:val="22"/>
                <w:lang w:val="en-US"/>
              </w:rPr>
              <w:t>My objective here is to</w:t>
            </w:r>
            <w:r w:rsidRPr="00FE65FA">
              <w:rPr>
                <w:rFonts w:asciiTheme="minorHAnsi" w:hAnsiTheme="minorHAnsi" w:cstheme="minorHAnsi"/>
                <w:color w:val="000000" w:themeColor="text1"/>
                <w:sz w:val="22"/>
                <w:szCs w:val="22"/>
                <w:lang w:val="en-US"/>
              </w:rPr>
              <w:t xml:space="preserve"> develop </w:t>
            </w:r>
            <w:r w:rsidR="00A954F6" w:rsidRPr="00FE65FA">
              <w:rPr>
                <w:rFonts w:asciiTheme="minorHAnsi" w:hAnsiTheme="minorHAnsi" w:cstheme="minorHAnsi"/>
                <w:color w:val="000000" w:themeColor="text1"/>
                <w:sz w:val="22"/>
                <w:szCs w:val="22"/>
                <w:lang w:val="en-US"/>
              </w:rPr>
              <w:t>an</w:t>
            </w:r>
            <w:r w:rsidRPr="00FE65FA">
              <w:rPr>
                <w:rFonts w:asciiTheme="minorHAnsi" w:hAnsiTheme="minorHAnsi" w:cstheme="minorHAnsi"/>
                <w:color w:val="000000" w:themeColor="text1"/>
                <w:sz w:val="22"/>
                <w:szCs w:val="22"/>
                <w:lang w:val="en-US"/>
              </w:rPr>
              <w:t xml:space="preserve"> image processing based feedback control</w:t>
            </w:r>
            <w:r w:rsidR="00A954F6" w:rsidRPr="00FE65FA">
              <w:rPr>
                <w:rFonts w:asciiTheme="minorHAnsi" w:hAnsiTheme="minorHAnsi" w:cstheme="minorHAnsi"/>
                <w:color w:val="000000" w:themeColor="text1"/>
                <w:sz w:val="22"/>
                <w:szCs w:val="22"/>
                <w:lang w:val="en-US"/>
              </w:rPr>
              <w:t xml:space="preserve"> in order</w:t>
            </w:r>
            <w:r w:rsidRPr="00FE65FA">
              <w:rPr>
                <w:rFonts w:asciiTheme="minorHAnsi" w:hAnsiTheme="minorHAnsi" w:cstheme="minorHAnsi"/>
                <w:color w:val="000000" w:themeColor="text1"/>
                <w:sz w:val="22"/>
                <w:szCs w:val="22"/>
                <w:lang w:val="en-US"/>
              </w:rPr>
              <w:t xml:space="preserve"> to </w:t>
            </w:r>
            <w:r w:rsidRPr="00FE65FA">
              <w:rPr>
                <w:rFonts w:asciiTheme="minorHAnsi" w:hAnsiTheme="minorHAnsi" w:cstheme="minorHAnsi"/>
                <w:b/>
                <w:bCs/>
                <w:color w:val="000000" w:themeColor="text1"/>
                <w:sz w:val="22"/>
                <w:szCs w:val="22"/>
                <w:lang w:val="en-US"/>
              </w:rPr>
              <w:t>achieve</w:t>
            </w:r>
            <w:r w:rsidR="00A954F6" w:rsidRPr="00FE65FA">
              <w:rPr>
                <w:rFonts w:asciiTheme="minorHAnsi" w:hAnsiTheme="minorHAnsi" w:cstheme="minorHAnsi"/>
                <w:b/>
                <w:bCs/>
                <w:color w:val="000000" w:themeColor="text1"/>
                <w:sz w:val="22"/>
                <w:szCs w:val="22"/>
                <w:lang w:val="en-US"/>
              </w:rPr>
              <w:t xml:space="preserve"> the</w:t>
            </w:r>
            <w:r w:rsidRPr="00FE65FA">
              <w:rPr>
                <w:rFonts w:asciiTheme="minorHAnsi" w:hAnsiTheme="minorHAnsi" w:cstheme="minorHAnsi"/>
                <w:b/>
                <w:bCs/>
                <w:color w:val="000000" w:themeColor="text1"/>
                <w:sz w:val="22"/>
                <w:szCs w:val="22"/>
                <w:lang w:val="en-US"/>
              </w:rPr>
              <w:t xml:space="preserve"> 3D tracking of spherical droplets and</w:t>
            </w:r>
            <w:r w:rsidR="00A954F6" w:rsidRPr="00FE65FA">
              <w:rPr>
                <w:rFonts w:asciiTheme="minorHAnsi" w:hAnsiTheme="minorHAnsi" w:cstheme="minorHAnsi"/>
                <w:b/>
                <w:bCs/>
                <w:color w:val="000000" w:themeColor="text1"/>
                <w:sz w:val="22"/>
                <w:szCs w:val="22"/>
                <w:lang w:val="en-US"/>
              </w:rPr>
              <w:t xml:space="preserve"> also complex-shape objects</w:t>
            </w:r>
            <w:r w:rsidR="000A28D1">
              <w:rPr>
                <w:rFonts w:asciiTheme="minorHAnsi" w:hAnsiTheme="minorHAnsi" w:cstheme="minorHAnsi"/>
                <w:b/>
                <w:bCs/>
                <w:color w:val="000000" w:themeColor="text1"/>
                <w:sz w:val="22"/>
                <w:szCs w:val="22"/>
                <w:lang w:val="en-US"/>
              </w:rPr>
              <w:t xml:space="preserve"> </w:t>
            </w:r>
            <w:r w:rsidR="000A28D1" w:rsidRPr="000A28D1">
              <w:rPr>
                <w:rFonts w:asciiTheme="minorHAnsi" w:hAnsiTheme="minorHAnsi" w:cstheme="minorHAnsi"/>
                <w:bCs/>
                <w:color w:val="000000" w:themeColor="text1"/>
                <w:sz w:val="22"/>
                <w:szCs w:val="22"/>
                <w:lang w:val="en-US"/>
              </w:rPr>
              <w:t>in a drop</w:t>
            </w:r>
            <w:r w:rsidR="00A954F6" w:rsidRPr="00FE65FA">
              <w:rPr>
                <w:rFonts w:asciiTheme="minorHAnsi" w:hAnsiTheme="minorHAnsi" w:cstheme="minorHAnsi"/>
                <w:b/>
                <w:bCs/>
                <w:color w:val="000000" w:themeColor="text1"/>
                <w:sz w:val="22"/>
                <w:szCs w:val="22"/>
                <w:lang w:val="en-US"/>
              </w:rPr>
              <w:t>.</w:t>
            </w:r>
            <w:r w:rsidRPr="00FE65FA">
              <w:rPr>
                <w:rFonts w:asciiTheme="minorHAnsi" w:hAnsiTheme="minorHAnsi" w:cstheme="minorHAnsi"/>
                <w:b/>
                <w:bCs/>
                <w:color w:val="000000" w:themeColor="text1"/>
                <w:sz w:val="22"/>
                <w:szCs w:val="22"/>
                <w:lang w:val="en-US"/>
              </w:rPr>
              <w:t xml:space="preserve"> </w:t>
            </w:r>
            <w:r w:rsidR="00A954F6" w:rsidRPr="00FE65FA">
              <w:rPr>
                <w:rFonts w:asciiTheme="minorHAnsi" w:hAnsiTheme="minorHAnsi" w:cstheme="minorHAnsi"/>
                <w:color w:val="000000" w:themeColor="text1"/>
                <w:sz w:val="22"/>
                <w:szCs w:val="22"/>
                <w:lang w:val="en-US"/>
              </w:rPr>
              <w:t xml:space="preserve">In Fig.2 is displayed a </w:t>
            </w:r>
            <w:r w:rsidRPr="00FE65FA">
              <w:rPr>
                <w:rFonts w:asciiTheme="minorHAnsi" w:hAnsiTheme="minorHAnsi" w:cstheme="minorHAnsi"/>
                <w:color w:val="000000" w:themeColor="text1"/>
                <w:sz w:val="22"/>
                <w:szCs w:val="22"/>
                <w:lang w:val="en-US"/>
              </w:rPr>
              <w:t xml:space="preserve">preliminary result </w:t>
            </w:r>
            <w:r w:rsidR="00A954F6" w:rsidRPr="00FE65FA">
              <w:rPr>
                <w:rFonts w:asciiTheme="minorHAnsi" w:hAnsiTheme="minorHAnsi" w:cstheme="minorHAnsi"/>
                <w:color w:val="000000" w:themeColor="text1"/>
                <w:sz w:val="22"/>
                <w:szCs w:val="22"/>
                <w:lang w:val="en-US"/>
              </w:rPr>
              <w:t xml:space="preserve">using the 3D tracking microscope of the PMMH. I </w:t>
            </w:r>
            <w:r w:rsidRPr="00FE65FA">
              <w:rPr>
                <w:rFonts w:asciiTheme="minorHAnsi" w:hAnsiTheme="minorHAnsi" w:cstheme="minorHAnsi"/>
                <w:color w:val="000000" w:themeColor="text1"/>
                <w:sz w:val="22"/>
                <w:szCs w:val="22"/>
                <w:lang w:val="en-US"/>
              </w:rPr>
              <w:t xml:space="preserve">obtained by </w:t>
            </w:r>
            <w:r w:rsidR="00A954F6" w:rsidRPr="00FE65FA">
              <w:rPr>
                <w:rFonts w:asciiTheme="minorHAnsi" w:hAnsiTheme="minorHAnsi" w:cstheme="minorHAnsi"/>
                <w:color w:val="000000" w:themeColor="text1"/>
                <w:sz w:val="22"/>
                <w:szCs w:val="22"/>
                <w:lang w:val="en-US"/>
              </w:rPr>
              <w:t xml:space="preserve">a </w:t>
            </w:r>
            <w:r w:rsidRPr="00FE65FA">
              <w:rPr>
                <w:rFonts w:asciiTheme="minorHAnsi" w:hAnsiTheme="minorHAnsi" w:cstheme="minorHAnsi"/>
                <w:color w:val="000000" w:themeColor="text1"/>
                <w:sz w:val="22"/>
                <w:szCs w:val="22"/>
                <w:lang w:val="en-US"/>
              </w:rPr>
              <w:t>manual tracking</w:t>
            </w:r>
            <w:r w:rsidR="00A954F6" w:rsidRPr="00FE65FA">
              <w:rPr>
                <w:rFonts w:asciiTheme="minorHAnsi" w:hAnsiTheme="minorHAnsi" w:cstheme="minorHAnsi"/>
                <w:color w:val="000000" w:themeColor="text1"/>
                <w:sz w:val="22"/>
                <w:szCs w:val="22"/>
                <w:lang w:val="en-US"/>
              </w:rPr>
              <w:t xml:space="preserve">, the trajectory of </w:t>
            </w:r>
            <w:r w:rsidRPr="00FE65FA">
              <w:rPr>
                <w:rFonts w:asciiTheme="minorHAnsi" w:hAnsiTheme="minorHAnsi" w:cstheme="minorHAnsi"/>
                <w:color w:val="000000" w:themeColor="text1"/>
                <w:sz w:val="22"/>
                <w:szCs w:val="22"/>
                <w:lang w:val="en-US"/>
              </w:rPr>
              <w:t xml:space="preserve">the inner </w:t>
            </w:r>
            <w:r w:rsidR="00A954F6" w:rsidRPr="00FE65FA">
              <w:rPr>
                <w:rFonts w:asciiTheme="minorHAnsi" w:hAnsiTheme="minorHAnsi" w:cstheme="minorHAnsi"/>
                <w:color w:val="000000" w:themeColor="text1"/>
                <w:sz w:val="22"/>
                <w:szCs w:val="22"/>
                <w:lang w:val="en-US"/>
              </w:rPr>
              <w:t xml:space="preserve">oil droplet, </w:t>
            </w:r>
            <w:r w:rsidRPr="00FE65FA">
              <w:rPr>
                <w:rFonts w:asciiTheme="minorHAnsi" w:hAnsiTheme="minorHAnsi" w:cstheme="minorHAnsi"/>
                <w:color w:val="000000" w:themeColor="text1"/>
                <w:sz w:val="22"/>
                <w:szCs w:val="22"/>
                <w:lang w:val="en-US"/>
              </w:rPr>
              <w:t>already showing the combined effects of activity and radial confinement</w:t>
            </w:r>
            <w:r>
              <w:rPr>
                <w:rFonts w:asciiTheme="minorHAnsi" w:hAnsiTheme="minorHAnsi" w:cstheme="minorHAnsi"/>
                <w:color w:val="FF0000"/>
                <w:sz w:val="22"/>
                <w:szCs w:val="22"/>
                <w:lang w:val="en-US"/>
              </w:rPr>
              <w:t xml:space="preserve">. </w:t>
            </w:r>
          </w:p>
          <w:p w:rsidR="00014468" w:rsidRDefault="00014468" w:rsidP="000A28D1">
            <w:pPr>
              <w:pStyle w:val="Default"/>
              <w:spacing w:before="120"/>
              <w:jc w:val="both"/>
              <w:rPr>
                <w:rFonts w:asciiTheme="minorHAnsi" w:hAnsiTheme="minorHAnsi" w:cstheme="minorHAnsi"/>
                <w:color w:val="FF0000"/>
                <w:sz w:val="22"/>
                <w:szCs w:val="22"/>
                <w:lang w:val="en-US"/>
              </w:rPr>
            </w:pPr>
          </w:p>
        </w:tc>
        <w:tc>
          <w:tcPr>
            <w:tcW w:w="4529" w:type="dxa"/>
          </w:tcPr>
          <w:p w:rsidR="00014468" w:rsidRDefault="00014468" w:rsidP="003B692E">
            <w:pPr>
              <w:pStyle w:val="Default"/>
              <w:spacing w:before="120"/>
              <w:jc w:val="center"/>
              <w:rPr>
                <w:rFonts w:asciiTheme="minorHAnsi" w:hAnsiTheme="minorHAnsi" w:cstheme="minorHAnsi"/>
                <w:color w:val="FF0000"/>
                <w:sz w:val="22"/>
                <w:szCs w:val="22"/>
                <w:lang w:val="en-US"/>
              </w:rPr>
              <w:pPrChange w:id="29" w:author="Eric" w:date="2021-10-11T00:04:00Z">
                <w:pPr>
                  <w:pStyle w:val="Default"/>
                  <w:spacing w:before="120"/>
                  <w:jc w:val="both"/>
                </w:pPr>
              </w:pPrChange>
            </w:pPr>
            <w:r>
              <w:rPr>
                <w:noProof/>
                <w:lang w:eastAsia="fr-FR"/>
              </w:rPr>
              <w:drawing>
                <wp:inline distT="0" distB="0" distL="0" distR="0" wp14:anchorId="4AECA16E" wp14:editId="72F9D9D7">
                  <wp:extent cx="1637355" cy="1385454"/>
                  <wp:effectExtent l="0" t="0" r="127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80376" cy="1421857"/>
                          </a:xfrm>
                          <a:prstGeom prst="rect">
                            <a:avLst/>
                          </a:prstGeom>
                        </pic:spPr>
                      </pic:pic>
                    </a:graphicData>
                  </a:graphic>
                </wp:inline>
              </w:drawing>
            </w:r>
          </w:p>
        </w:tc>
      </w:tr>
      <w:tr w:rsidR="00014468" w:rsidRPr="00A954F6" w:rsidTr="00014468">
        <w:tc>
          <w:tcPr>
            <w:tcW w:w="4527" w:type="dxa"/>
            <w:vMerge/>
          </w:tcPr>
          <w:p w:rsidR="00014468" w:rsidRDefault="00014468" w:rsidP="000A28D1">
            <w:pPr>
              <w:pStyle w:val="Default"/>
              <w:spacing w:before="120"/>
              <w:jc w:val="both"/>
              <w:rPr>
                <w:rFonts w:asciiTheme="minorHAnsi" w:hAnsiTheme="minorHAnsi" w:cstheme="minorHAnsi"/>
                <w:color w:val="FF0000"/>
                <w:sz w:val="22"/>
                <w:szCs w:val="22"/>
                <w:lang w:val="en-US"/>
              </w:rPr>
            </w:pPr>
          </w:p>
        </w:tc>
        <w:tc>
          <w:tcPr>
            <w:tcW w:w="4529" w:type="dxa"/>
          </w:tcPr>
          <w:p w:rsidR="00014468" w:rsidRPr="00014468" w:rsidRDefault="00014468" w:rsidP="000A28D1">
            <w:pPr>
              <w:pStyle w:val="Default"/>
              <w:spacing w:before="120"/>
              <w:jc w:val="both"/>
              <w:rPr>
                <w:rFonts w:asciiTheme="minorHAnsi" w:hAnsiTheme="minorHAnsi" w:cstheme="minorHAnsi"/>
                <w:i/>
                <w:color w:val="FF0000"/>
                <w:sz w:val="22"/>
                <w:szCs w:val="22"/>
                <w:lang w:val="en-US"/>
              </w:rPr>
            </w:pPr>
            <w:r w:rsidRPr="00014468">
              <w:rPr>
                <w:rFonts w:asciiTheme="minorHAnsi" w:hAnsiTheme="minorHAnsi" w:cstheme="minorHAnsi"/>
                <w:b/>
                <w:i/>
                <w:sz w:val="20"/>
                <w:szCs w:val="20"/>
                <w:lang w:val="en-US"/>
              </w:rPr>
              <w:t>Figure 2:</w:t>
            </w:r>
            <w:r w:rsidRPr="00014468">
              <w:rPr>
                <w:rFonts w:asciiTheme="minorHAnsi" w:hAnsiTheme="minorHAnsi" w:cstheme="minorHAnsi"/>
                <w:i/>
                <w:sz w:val="20"/>
                <w:szCs w:val="20"/>
                <w:lang w:val="en-US"/>
              </w:rPr>
              <w:t xml:space="preserve"> 3D trajectory obtained by manually keeping the object in focus. Black dashed line indicates the trajectory of the inner droplet. Red dashed frames indicates the surface of the outer droplet.</w:t>
            </w:r>
          </w:p>
        </w:tc>
      </w:tr>
    </w:tbl>
    <w:p w:rsidR="009D2C3E" w:rsidRPr="004A5FEE" w:rsidRDefault="00D14DF9" w:rsidP="00D14DF9">
      <w:pPr>
        <w:pStyle w:val="Default"/>
        <w:spacing w:before="120" w:after="120"/>
        <w:jc w:val="both"/>
        <w:rPr>
          <w:rFonts w:asciiTheme="minorHAnsi" w:hAnsiTheme="minorHAnsi" w:cstheme="minorHAnsi"/>
          <w:b/>
          <w:bCs/>
          <w:u w:val="single"/>
          <w:lang w:val="en-US"/>
        </w:rPr>
        <w:pPrChange w:id="30" w:author="Eric" w:date="2021-10-11T00:15:00Z">
          <w:pPr>
            <w:pStyle w:val="Default"/>
            <w:spacing w:before="4"/>
            <w:jc w:val="both"/>
          </w:pPr>
        </w:pPrChange>
      </w:pPr>
      <w:ins w:id="31" w:author="Eric" w:date="2021-10-11T00:15:00Z">
        <w:r>
          <w:rPr>
            <w:rFonts w:asciiTheme="minorHAnsi" w:hAnsiTheme="minorHAnsi" w:cstheme="minorHAnsi"/>
            <w:b/>
            <w:bCs/>
            <w:u w:val="single"/>
            <w:lang w:val="en-US"/>
          </w:rPr>
          <w:t>A</w:t>
        </w:r>
      </w:ins>
      <w:del w:id="32" w:author="Eric" w:date="2021-10-11T00:15:00Z">
        <w:r w:rsidR="00A97921" w:rsidDel="00D14DF9">
          <w:rPr>
            <w:rFonts w:asciiTheme="minorHAnsi" w:hAnsiTheme="minorHAnsi" w:cstheme="minorHAnsi"/>
            <w:b/>
            <w:bCs/>
            <w:u w:val="single"/>
            <w:lang w:val="en-US"/>
          </w:rPr>
          <w:delText>Studying the a</w:delText>
        </w:r>
      </w:del>
      <w:r w:rsidR="006656C7" w:rsidRPr="004A5FEE">
        <w:rPr>
          <w:rFonts w:asciiTheme="minorHAnsi" w:hAnsiTheme="minorHAnsi" w:cstheme="minorHAnsi"/>
          <w:b/>
          <w:bCs/>
          <w:u w:val="single"/>
          <w:lang w:val="en-US"/>
        </w:rPr>
        <w:t xml:space="preserve">ctive motion </w:t>
      </w:r>
      <w:r w:rsidR="009D2C3E" w:rsidRPr="004A5FEE">
        <w:rPr>
          <w:rFonts w:asciiTheme="minorHAnsi" w:hAnsiTheme="minorHAnsi" w:cstheme="minorHAnsi"/>
          <w:b/>
          <w:bCs/>
          <w:u w:val="single"/>
          <w:lang w:val="en-US"/>
        </w:rPr>
        <w:t>of passive spheres confined in droplets</w:t>
      </w:r>
    </w:p>
    <w:p w:rsidR="006656C7" w:rsidRDefault="009B76EA" w:rsidP="000A28D1">
      <w:pPr>
        <w:pStyle w:val="Default"/>
        <w:spacing w:before="4"/>
        <w:jc w:val="both"/>
        <w:rPr>
          <w:rFonts w:asciiTheme="minorHAnsi" w:hAnsiTheme="minorHAnsi" w:cstheme="minorHAnsi"/>
          <w:sz w:val="22"/>
          <w:szCs w:val="22"/>
          <w:lang w:val="en-US"/>
        </w:rPr>
      </w:pPr>
      <w:r w:rsidRPr="000A28D1">
        <w:rPr>
          <w:rFonts w:asciiTheme="minorHAnsi" w:hAnsiTheme="minorHAnsi" w:cstheme="minorHAnsi"/>
          <w:sz w:val="22"/>
          <w:szCs w:val="22"/>
          <w:lang w:val="en-US"/>
        </w:rPr>
        <w:t>Combining the microfluidic</w:t>
      </w:r>
      <w:r w:rsidR="00D00A87" w:rsidRPr="000A28D1">
        <w:rPr>
          <w:rFonts w:asciiTheme="minorHAnsi" w:hAnsiTheme="minorHAnsi" w:cstheme="minorHAnsi"/>
          <w:sz w:val="22"/>
          <w:szCs w:val="22"/>
          <w:lang w:val="en-US"/>
        </w:rPr>
        <w:t xml:space="preserve"> emulsion</w:t>
      </w:r>
      <w:r w:rsidR="009D2C3E" w:rsidRPr="000A28D1">
        <w:rPr>
          <w:rFonts w:asciiTheme="minorHAnsi" w:hAnsiTheme="minorHAnsi" w:cstheme="minorHAnsi"/>
          <w:sz w:val="22"/>
          <w:szCs w:val="22"/>
          <w:lang w:val="en-US"/>
        </w:rPr>
        <w:t xml:space="preserve"> device </w:t>
      </w:r>
      <w:r w:rsidRPr="000A28D1">
        <w:rPr>
          <w:rFonts w:asciiTheme="minorHAnsi" w:hAnsiTheme="minorHAnsi" w:cstheme="minorHAnsi"/>
          <w:sz w:val="22"/>
          <w:szCs w:val="22"/>
          <w:lang w:val="en-US"/>
        </w:rPr>
        <w:t xml:space="preserve">and </w:t>
      </w:r>
      <w:r w:rsidR="009D2C3E" w:rsidRPr="000A28D1">
        <w:rPr>
          <w:rFonts w:asciiTheme="minorHAnsi" w:hAnsiTheme="minorHAnsi" w:cstheme="minorHAnsi"/>
          <w:sz w:val="22"/>
          <w:szCs w:val="22"/>
          <w:lang w:val="en-US"/>
        </w:rPr>
        <w:t xml:space="preserve">the </w:t>
      </w:r>
      <w:r w:rsidR="00D00A87" w:rsidRPr="000A28D1">
        <w:rPr>
          <w:rFonts w:asciiTheme="minorHAnsi" w:hAnsiTheme="minorHAnsi" w:cstheme="minorHAnsi"/>
          <w:sz w:val="22"/>
          <w:szCs w:val="22"/>
          <w:lang w:val="en-US"/>
        </w:rPr>
        <w:t>3D imaging technique</w:t>
      </w:r>
      <w:r w:rsidRPr="000A28D1">
        <w:rPr>
          <w:rFonts w:asciiTheme="minorHAnsi" w:hAnsiTheme="minorHAnsi" w:cstheme="minorHAnsi"/>
          <w:sz w:val="22"/>
          <w:szCs w:val="22"/>
          <w:lang w:val="en-US"/>
        </w:rPr>
        <w:t xml:space="preserve">, </w:t>
      </w:r>
      <w:r w:rsidR="008472D8" w:rsidRPr="000A28D1">
        <w:rPr>
          <w:rFonts w:asciiTheme="minorHAnsi" w:hAnsiTheme="minorHAnsi" w:cstheme="minorHAnsi"/>
          <w:sz w:val="22"/>
          <w:szCs w:val="22"/>
          <w:lang w:val="en-US"/>
        </w:rPr>
        <w:t xml:space="preserve">I </w:t>
      </w:r>
      <w:r w:rsidRPr="000A28D1">
        <w:rPr>
          <w:rFonts w:asciiTheme="minorHAnsi" w:hAnsiTheme="minorHAnsi" w:cstheme="minorHAnsi"/>
          <w:sz w:val="22"/>
          <w:szCs w:val="22"/>
          <w:lang w:val="en-US"/>
        </w:rPr>
        <w:t xml:space="preserve">will be able to study systematically how </w:t>
      </w:r>
      <w:r w:rsidR="000A28D1" w:rsidRPr="000A28D1">
        <w:rPr>
          <w:rFonts w:asciiTheme="minorHAnsi" w:hAnsiTheme="minorHAnsi" w:cstheme="minorHAnsi"/>
          <w:sz w:val="22"/>
          <w:szCs w:val="22"/>
          <w:lang w:val="en-US"/>
        </w:rPr>
        <w:t xml:space="preserve">the conjunction of </w:t>
      </w:r>
      <w:r w:rsidRPr="000A28D1">
        <w:rPr>
          <w:rFonts w:asciiTheme="minorHAnsi" w:hAnsiTheme="minorHAnsi" w:cstheme="minorHAnsi"/>
          <w:sz w:val="22"/>
          <w:szCs w:val="22"/>
          <w:lang w:val="en-US"/>
        </w:rPr>
        <w:t xml:space="preserve">confinement </w:t>
      </w:r>
      <w:r w:rsidR="006656C7" w:rsidRPr="000A28D1">
        <w:rPr>
          <w:rFonts w:asciiTheme="minorHAnsi" w:hAnsiTheme="minorHAnsi" w:cstheme="minorHAnsi"/>
          <w:sz w:val="22"/>
          <w:szCs w:val="22"/>
          <w:lang w:val="en-US"/>
        </w:rPr>
        <w:t>and curvature influence</w:t>
      </w:r>
      <w:r w:rsidRPr="000A28D1">
        <w:rPr>
          <w:rFonts w:asciiTheme="minorHAnsi" w:hAnsiTheme="minorHAnsi" w:cstheme="minorHAnsi"/>
          <w:sz w:val="22"/>
          <w:szCs w:val="22"/>
          <w:lang w:val="en-US"/>
        </w:rPr>
        <w:t xml:space="preserve"> th</w:t>
      </w:r>
      <w:r w:rsidR="008472D8" w:rsidRPr="000A28D1">
        <w:rPr>
          <w:rFonts w:asciiTheme="minorHAnsi" w:hAnsiTheme="minorHAnsi" w:cstheme="minorHAnsi"/>
          <w:sz w:val="22"/>
          <w:szCs w:val="22"/>
          <w:lang w:val="en-US"/>
        </w:rPr>
        <w:t>e motion</w:t>
      </w:r>
      <w:r w:rsidR="006656C7" w:rsidRPr="000A28D1">
        <w:rPr>
          <w:rFonts w:asciiTheme="minorHAnsi" w:hAnsiTheme="minorHAnsi" w:cstheme="minorHAnsi"/>
          <w:sz w:val="22"/>
          <w:szCs w:val="22"/>
          <w:lang w:val="en-US"/>
        </w:rPr>
        <w:t xml:space="preserve"> of a spherical droplet in a bath of active bacteria</w:t>
      </w:r>
      <w:ins w:id="33" w:author="Eric" w:date="2021-10-11T00:16:00Z">
        <w:r w:rsidR="00D02387">
          <w:rPr>
            <w:rFonts w:asciiTheme="minorHAnsi" w:hAnsiTheme="minorHAnsi" w:cstheme="minorHAnsi"/>
            <w:sz w:val="22"/>
            <w:szCs w:val="22"/>
            <w:lang w:val="en-US"/>
          </w:rPr>
          <w:t>.</w:t>
        </w:r>
      </w:ins>
      <w:r w:rsidR="004A5FEE" w:rsidRPr="000A28D1">
        <w:rPr>
          <w:rFonts w:asciiTheme="minorHAnsi" w:hAnsiTheme="minorHAnsi" w:cstheme="minorHAnsi"/>
          <w:sz w:val="22"/>
          <w:szCs w:val="22"/>
          <w:lang w:val="en-US"/>
        </w:rPr>
        <w:t xml:space="preserve"> </w:t>
      </w:r>
      <w:ins w:id="34" w:author="Eric" w:date="2021-10-11T00:16:00Z">
        <w:r w:rsidR="00D02387">
          <w:rPr>
            <w:rFonts w:asciiTheme="minorHAnsi" w:hAnsiTheme="minorHAnsi" w:cstheme="minorHAnsi"/>
            <w:sz w:val="22"/>
            <w:szCs w:val="22"/>
            <w:lang w:val="en-US"/>
          </w:rPr>
          <w:t xml:space="preserve">Bacterial </w:t>
        </w:r>
      </w:ins>
      <w:del w:id="35" w:author="Eric" w:date="2021-10-11T00:16:00Z">
        <w:r w:rsidR="002956ED" w:rsidRPr="000A28D1" w:rsidDel="00D02387">
          <w:rPr>
            <w:rFonts w:asciiTheme="minorHAnsi" w:hAnsiTheme="minorHAnsi" w:cstheme="minorHAnsi"/>
            <w:sz w:val="22"/>
            <w:szCs w:val="22"/>
            <w:lang w:val="en-US"/>
          </w:rPr>
          <w:delText xml:space="preserve">with a </w:delText>
        </w:r>
      </w:del>
      <w:r w:rsidR="004A5FEE" w:rsidRPr="000A28D1">
        <w:rPr>
          <w:rFonts w:asciiTheme="minorHAnsi" w:hAnsiTheme="minorHAnsi" w:cstheme="minorHAnsi"/>
          <w:sz w:val="22"/>
          <w:szCs w:val="22"/>
          <w:lang w:val="en-US"/>
        </w:rPr>
        <w:t xml:space="preserve">concentration </w:t>
      </w:r>
      <w:del w:id="36" w:author="Eric" w:date="2021-10-11T00:16:00Z">
        <w:r w:rsidR="004A5FEE" w:rsidRPr="000A28D1" w:rsidDel="00D02387">
          <w:rPr>
            <w:rFonts w:asciiTheme="minorHAnsi" w:hAnsiTheme="minorHAnsi" w:cstheme="minorHAnsi"/>
            <w:sz w:val="22"/>
            <w:szCs w:val="22"/>
            <w:lang w:val="en-US"/>
          </w:rPr>
          <w:delText xml:space="preserve">that </w:delText>
        </w:r>
      </w:del>
      <w:r w:rsidR="004A5FEE" w:rsidRPr="000A28D1">
        <w:rPr>
          <w:rFonts w:asciiTheme="minorHAnsi" w:hAnsiTheme="minorHAnsi" w:cstheme="minorHAnsi"/>
          <w:sz w:val="22"/>
          <w:szCs w:val="22"/>
          <w:lang w:val="en-US"/>
        </w:rPr>
        <w:t xml:space="preserve">can be a-priori defined in the </w:t>
      </w:r>
      <w:r w:rsidR="002956ED" w:rsidRPr="000A28D1">
        <w:rPr>
          <w:rFonts w:asciiTheme="minorHAnsi" w:hAnsiTheme="minorHAnsi" w:cstheme="minorHAnsi"/>
          <w:sz w:val="22"/>
          <w:szCs w:val="22"/>
          <w:lang w:val="en-US"/>
        </w:rPr>
        <w:t xml:space="preserve">suspension </w:t>
      </w:r>
      <w:r w:rsidR="004A5FEE" w:rsidRPr="000A28D1">
        <w:rPr>
          <w:rFonts w:asciiTheme="minorHAnsi" w:hAnsiTheme="minorHAnsi" w:cstheme="minorHAnsi"/>
          <w:sz w:val="22"/>
          <w:szCs w:val="22"/>
          <w:lang w:val="en-US"/>
        </w:rPr>
        <w:t>preparation</w:t>
      </w:r>
      <w:del w:id="37" w:author="Eric" w:date="2021-10-11T00:16:00Z">
        <w:r w:rsidRPr="000A28D1" w:rsidDel="00D02387">
          <w:rPr>
            <w:rFonts w:asciiTheme="minorHAnsi" w:hAnsiTheme="minorHAnsi" w:cstheme="minorHAnsi"/>
            <w:sz w:val="22"/>
            <w:szCs w:val="22"/>
            <w:lang w:val="en-US"/>
          </w:rPr>
          <w:delText xml:space="preserve">. </w:delText>
        </w:r>
        <w:r w:rsidR="000A28D1" w:rsidRPr="000A28D1" w:rsidDel="00D02387">
          <w:rPr>
            <w:rFonts w:asciiTheme="minorHAnsi" w:hAnsiTheme="minorHAnsi" w:cstheme="minorHAnsi"/>
            <w:sz w:val="22"/>
            <w:szCs w:val="22"/>
            <w:lang w:val="en-US"/>
          </w:rPr>
          <w:delText xml:space="preserve">Bacterial </w:delText>
        </w:r>
        <w:r w:rsidR="002956ED" w:rsidRPr="000A28D1" w:rsidDel="00D02387">
          <w:rPr>
            <w:rFonts w:asciiTheme="minorHAnsi" w:hAnsiTheme="minorHAnsi" w:cstheme="minorHAnsi"/>
            <w:sz w:val="22"/>
            <w:szCs w:val="22"/>
            <w:lang w:val="en-US"/>
          </w:rPr>
          <w:delText xml:space="preserve"> concentration</w:delText>
        </w:r>
      </w:del>
      <w:r w:rsidR="002956ED" w:rsidRPr="000A28D1">
        <w:rPr>
          <w:rFonts w:asciiTheme="minorHAnsi" w:hAnsiTheme="minorHAnsi" w:cstheme="minorHAnsi"/>
          <w:sz w:val="22"/>
          <w:szCs w:val="22"/>
          <w:lang w:val="en-US"/>
        </w:rPr>
        <w:t xml:space="preserve"> and the possibility to develop collective motion is also a crucial control parameter of the set-up. </w:t>
      </w:r>
      <w:r w:rsidR="009D2C3E" w:rsidRPr="000A28D1">
        <w:rPr>
          <w:rFonts w:asciiTheme="minorHAnsi" w:hAnsiTheme="minorHAnsi" w:cstheme="minorHAnsi"/>
          <w:sz w:val="22"/>
          <w:szCs w:val="22"/>
          <w:lang w:val="en-US"/>
        </w:rPr>
        <w:t>Interestingly</w:t>
      </w:r>
      <w:r w:rsidR="008472D8" w:rsidRPr="000A28D1">
        <w:rPr>
          <w:rFonts w:asciiTheme="minorHAnsi" w:hAnsiTheme="minorHAnsi" w:cstheme="minorHAnsi"/>
          <w:sz w:val="22"/>
          <w:szCs w:val="22"/>
          <w:lang w:val="en-US"/>
        </w:rPr>
        <w:t>,</w:t>
      </w:r>
      <w:r w:rsidR="009D2C3E" w:rsidRPr="000A28D1">
        <w:rPr>
          <w:rFonts w:asciiTheme="minorHAnsi" w:hAnsiTheme="minorHAnsi" w:cstheme="minorHAnsi"/>
          <w:sz w:val="22"/>
          <w:szCs w:val="22"/>
          <w:lang w:val="en-US"/>
        </w:rPr>
        <w:t xml:space="preserve"> in this situation the </w:t>
      </w:r>
      <w:r w:rsidR="006656C7" w:rsidRPr="000A28D1">
        <w:rPr>
          <w:rFonts w:asciiTheme="minorHAnsi" w:hAnsiTheme="minorHAnsi" w:cstheme="minorHAnsi"/>
          <w:sz w:val="22"/>
          <w:szCs w:val="22"/>
          <w:lang w:val="en-US"/>
        </w:rPr>
        <w:t>“</w:t>
      </w:r>
      <w:r w:rsidR="009D2C3E" w:rsidRPr="000A28D1">
        <w:rPr>
          <w:rFonts w:asciiTheme="minorHAnsi" w:hAnsiTheme="minorHAnsi" w:cstheme="minorHAnsi"/>
          <w:sz w:val="22"/>
          <w:szCs w:val="22"/>
          <w:lang w:val="en-US"/>
        </w:rPr>
        <w:t>creaming effect</w:t>
      </w:r>
      <w:r w:rsidR="006656C7" w:rsidRPr="000A28D1">
        <w:rPr>
          <w:rFonts w:asciiTheme="minorHAnsi" w:hAnsiTheme="minorHAnsi" w:cstheme="minorHAnsi"/>
          <w:sz w:val="22"/>
          <w:szCs w:val="22"/>
          <w:lang w:val="en-US"/>
        </w:rPr>
        <w:t>”</w:t>
      </w:r>
      <w:r w:rsidR="002956ED" w:rsidRPr="000A28D1">
        <w:rPr>
          <w:rFonts w:asciiTheme="minorHAnsi" w:hAnsiTheme="minorHAnsi" w:cstheme="minorHAnsi"/>
          <w:sz w:val="22"/>
          <w:szCs w:val="22"/>
          <w:lang w:val="en-US"/>
        </w:rPr>
        <w:t xml:space="preserve"> on the inner droplet</w:t>
      </w:r>
      <w:r w:rsidR="008472D8" w:rsidRPr="000A28D1">
        <w:rPr>
          <w:rFonts w:asciiTheme="minorHAnsi" w:hAnsiTheme="minorHAnsi" w:cstheme="minorHAnsi"/>
          <w:sz w:val="22"/>
          <w:szCs w:val="22"/>
          <w:lang w:val="en-US"/>
        </w:rPr>
        <w:t>,</w:t>
      </w:r>
      <w:r w:rsidR="006656C7" w:rsidRPr="000A28D1">
        <w:rPr>
          <w:rFonts w:asciiTheme="minorHAnsi" w:hAnsiTheme="minorHAnsi" w:cstheme="minorHAnsi"/>
          <w:sz w:val="22"/>
          <w:szCs w:val="22"/>
          <w:lang w:val="en-US"/>
        </w:rPr>
        <w:t xml:space="preserve"> i.e. the combined influence of weight and Archimedes force</w:t>
      </w:r>
      <w:r w:rsidR="008472D8" w:rsidRPr="000A28D1">
        <w:rPr>
          <w:rFonts w:asciiTheme="minorHAnsi" w:hAnsiTheme="minorHAnsi" w:cstheme="minorHAnsi"/>
          <w:sz w:val="22"/>
          <w:szCs w:val="22"/>
          <w:lang w:val="en-US"/>
        </w:rPr>
        <w:t>, provide a confining potential centered at th</w:t>
      </w:r>
      <w:r w:rsidR="00D00A87" w:rsidRPr="000A28D1">
        <w:rPr>
          <w:rFonts w:asciiTheme="minorHAnsi" w:hAnsiTheme="minorHAnsi" w:cstheme="minorHAnsi"/>
          <w:sz w:val="22"/>
          <w:szCs w:val="22"/>
          <w:lang w:val="en-US"/>
        </w:rPr>
        <w:t xml:space="preserve">e top of the </w:t>
      </w:r>
      <w:r w:rsidR="00D00A87" w:rsidRPr="000A28D1">
        <w:rPr>
          <w:rFonts w:asciiTheme="minorHAnsi" w:hAnsiTheme="minorHAnsi" w:cstheme="minorHAnsi"/>
          <w:sz w:val="22"/>
          <w:szCs w:val="22"/>
          <w:lang w:val="en-US"/>
        </w:rPr>
        <w:lastRenderedPageBreak/>
        <w:t>outer droplet. I</w:t>
      </w:r>
      <w:r w:rsidR="006656C7" w:rsidRPr="000A28D1">
        <w:rPr>
          <w:rFonts w:asciiTheme="minorHAnsi" w:hAnsiTheme="minorHAnsi" w:cstheme="minorHAnsi"/>
          <w:sz w:val="22"/>
          <w:szCs w:val="22"/>
          <w:lang w:val="en-US"/>
        </w:rPr>
        <w:t xml:space="preserve"> </w:t>
      </w:r>
      <w:r w:rsidR="004A5FEE" w:rsidRPr="000A28D1">
        <w:rPr>
          <w:rFonts w:asciiTheme="minorHAnsi" w:hAnsiTheme="minorHAnsi" w:cstheme="minorHAnsi"/>
          <w:sz w:val="22"/>
          <w:szCs w:val="22"/>
          <w:lang w:val="en-US"/>
        </w:rPr>
        <w:t xml:space="preserve">also </w:t>
      </w:r>
      <w:r w:rsidR="006656C7" w:rsidRPr="000A28D1">
        <w:rPr>
          <w:rFonts w:asciiTheme="minorHAnsi" w:hAnsiTheme="minorHAnsi" w:cstheme="minorHAnsi"/>
          <w:sz w:val="22"/>
          <w:szCs w:val="22"/>
          <w:lang w:val="en-US"/>
        </w:rPr>
        <w:t>propose to control this parameter using density matching technique already used in the PMMH team for bacterial fluids</w:t>
      </w:r>
      <w:r w:rsidR="008472D8" w:rsidRPr="000A28D1">
        <w:rPr>
          <w:rFonts w:asciiTheme="minorHAnsi" w:hAnsiTheme="minorHAnsi" w:cstheme="minorHAnsi"/>
          <w:sz w:val="22"/>
          <w:szCs w:val="22"/>
          <w:lang w:val="en-US"/>
        </w:rPr>
        <w:t xml:space="preserve"> [</w:t>
      </w:r>
      <w:r w:rsidR="008472D8" w:rsidRPr="000A28D1">
        <w:rPr>
          <w:rFonts w:asciiTheme="minorHAnsi" w:hAnsiTheme="minorHAnsi" w:cstheme="minorHAnsi"/>
          <w:color w:val="00B050"/>
          <w:sz w:val="22"/>
          <w:szCs w:val="22"/>
          <w:lang w:val="en-US"/>
        </w:rPr>
        <w:t>Gachelin PRL, LopezPRL</w:t>
      </w:r>
      <w:r w:rsidR="008472D8" w:rsidRPr="000A28D1">
        <w:rPr>
          <w:rFonts w:asciiTheme="minorHAnsi" w:hAnsiTheme="minorHAnsi" w:cstheme="minorHAnsi"/>
          <w:sz w:val="22"/>
          <w:szCs w:val="22"/>
          <w:lang w:val="en-US"/>
        </w:rPr>
        <w:t>]</w:t>
      </w:r>
      <w:r w:rsidR="00D00A87" w:rsidRPr="000A28D1">
        <w:rPr>
          <w:rFonts w:asciiTheme="minorHAnsi" w:hAnsiTheme="minorHAnsi" w:cstheme="minorHAnsi"/>
          <w:sz w:val="22"/>
          <w:szCs w:val="22"/>
          <w:lang w:val="en-US"/>
        </w:rPr>
        <w:t>,</w:t>
      </w:r>
      <w:r w:rsidR="006656C7" w:rsidRPr="000A28D1">
        <w:rPr>
          <w:rFonts w:asciiTheme="minorHAnsi" w:hAnsiTheme="minorHAnsi" w:cstheme="minorHAnsi"/>
          <w:sz w:val="22"/>
          <w:szCs w:val="22"/>
          <w:lang w:val="en-US"/>
        </w:rPr>
        <w:t xml:space="preserve"> </w:t>
      </w:r>
      <w:r w:rsidR="008472D8" w:rsidRPr="000A28D1">
        <w:rPr>
          <w:rFonts w:asciiTheme="minorHAnsi" w:hAnsiTheme="minorHAnsi" w:cstheme="minorHAnsi"/>
          <w:sz w:val="22"/>
          <w:szCs w:val="22"/>
          <w:lang w:val="en-US"/>
        </w:rPr>
        <w:t>hence providing</w:t>
      </w:r>
      <w:r w:rsidR="006656C7" w:rsidRPr="000A28D1">
        <w:rPr>
          <w:rFonts w:asciiTheme="minorHAnsi" w:hAnsiTheme="minorHAnsi" w:cstheme="minorHAnsi"/>
          <w:sz w:val="22"/>
          <w:szCs w:val="22"/>
          <w:lang w:val="en-US"/>
        </w:rPr>
        <w:t xml:space="preserve"> a sup</w:t>
      </w:r>
      <w:r w:rsidR="008472D8" w:rsidRPr="000A28D1">
        <w:rPr>
          <w:rFonts w:asciiTheme="minorHAnsi" w:hAnsiTheme="minorHAnsi" w:cstheme="minorHAnsi"/>
          <w:sz w:val="22"/>
          <w:szCs w:val="22"/>
          <w:lang w:val="en-US"/>
        </w:rPr>
        <w:t xml:space="preserve">plementary experimental </w:t>
      </w:r>
      <w:r w:rsidR="00D00A87" w:rsidRPr="000A28D1">
        <w:rPr>
          <w:rFonts w:asciiTheme="minorHAnsi" w:hAnsiTheme="minorHAnsi" w:cstheme="minorHAnsi"/>
          <w:sz w:val="22"/>
          <w:szCs w:val="22"/>
          <w:lang w:val="en-US"/>
        </w:rPr>
        <w:t>handle</w:t>
      </w:r>
      <w:r w:rsidR="008472D8" w:rsidRPr="000A28D1">
        <w:rPr>
          <w:rFonts w:asciiTheme="minorHAnsi" w:hAnsiTheme="minorHAnsi" w:cstheme="minorHAnsi"/>
          <w:sz w:val="22"/>
          <w:szCs w:val="22"/>
          <w:lang w:val="en-US"/>
        </w:rPr>
        <w:t>, crucial to compare with theoretical propositions.</w:t>
      </w:r>
      <w:r w:rsidR="004A5FEE" w:rsidRPr="000A28D1">
        <w:rPr>
          <w:rFonts w:asciiTheme="minorHAnsi" w:hAnsiTheme="minorHAnsi" w:cstheme="minorHAnsi"/>
          <w:sz w:val="22"/>
          <w:szCs w:val="22"/>
          <w:lang w:val="en-US"/>
        </w:rPr>
        <w:t xml:space="preserve"> </w:t>
      </w:r>
      <w:r w:rsidR="00D00A87" w:rsidRPr="000A28D1">
        <w:rPr>
          <w:rFonts w:asciiTheme="minorHAnsi" w:hAnsiTheme="minorHAnsi" w:cstheme="minorHAnsi"/>
          <w:sz w:val="22"/>
          <w:szCs w:val="22"/>
          <w:lang w:val="en-US"/>
        </w:rPr>
        <w:t>A</w:t>
      </w:r>
      <w:r w:rsidR="00D00A87" w:rsidRPr="000A28D1">
        <w:rPr>
          <w:rFonts w:asciiTheme="minorHAnsi" w:hAnsiTheme="minorHAnsi" w:cstheme="minorHAnsi"/>
          <w:sz w:val="22"/>
          <w:szCs w:val="22"/>
          <w:lang w:val="en-US"/>
        </w:rPr>
        <w:t xml:space="preserve">s </w:t>
      </w:r>
      <w:r w:rsidR="004A5FEE" w:rsidRPr="000A28D1">
        <w:rPr>
          <w:rFonts w:asciiTheme="minorHAnsi" w:hAnsiTheme="minorHAnsi" w:cstheme="minorHAnsi"/>
          <w:sz w:val="22"/>
          <w:szCs w:val="22"/>
          <w:lang w:val="en-US"/>
        </w:rPr>
        <w:t>shown</w:t>
      </w:r>
      <w:r w:rsidR="00D00A87" w:rsidRPr="000A28D1">
        <w:rPr>
          <w:rFonts w:asciiTheme="minorHAnsi" w:hAnsiTheme="minorHAnsi" w:cstheme="minorHAnsi"/>
          <w:sz w:val="22"/>
          <w:szCs w:val="22"/>
          <w:lang w:val="en-US"/>
        </w:rPr>
        <w:t xml:space="preserve"> in Fig.1. </w:t>
      </w:r>
      <w:proofErr w:type="gramStart"/>
      <w:r w:rsidR="004A5FEE" w:rsidRPr="000A28D1">
        <w:rPr>
          <w:rFonts w:asciiTheme="minorHAnsi" w:hAnsiTheme="minorHAnsi" w:cstheme="minorHAnsi"/>
          <w:bCs/>
          <w:sz w:val="22"/>
          <w:szCs w:val="22"/>
          <w:lang w:val="en-US"/>
        </w:rPr>
        <w:t>a</w:t>
      </w:r>
      <w:proofErr w:type="gramEnd"/>
      <w:r w:rsidR="004A5FEE" w:rsidRPr="000A28D1">
        <w:rPr>
          <w:rFonts w:asciiTheme="minorHAnsi" w:hAnsiTheme="minorHAnsi" w:cstheme="minorHAnsi"/>
          <w:bCs/>
          <w:sz w:val="22"/>
          <w:szCs w:val="22"/>
          <w:lang w:val="en-US"/>
        </w:rPr>
        <w:t xml:space="preserve"> highly controlled</w:t>
      </w:r>
      <w:r w:rsidR="00D00A87" w:rsidRPr="000A28D1">
        <w:rPr>
          <w:rFonts w:asciiTheme="minorHAnsi" w:hAnsiTheme="minorHAnsi" w:cstheme="minorHAnsi"/>
          <w:bCs/>
          <w:sz w:val="22"/>
          <w:szCs w:val="22"/>
          <w:lang w:val="en-US"/>
        </w:rPr>
        <w:t xml:space="preserve"> oil/water/oil double emulsion can be created, </w:t>
      </w:r>
      <w:r w:rsidRPr="000A28D1">
        <w:rPr>
          <w:rFonts w:asciiTheme="minorHAnsi" w:hAnsiTheme="minorHAnsi" w:cstheme="minorHAnsi"/>
          <w:sz w:val="22"/>
          <w:szCs w:val="22"/>
          <w:lang w:val="en-US"/>
        </w:rPr>
        <w:t xml:space="preserve">with </w:t>
      </w:r>
      <w:r w:rsidR="00D00A87" w:rsidRPr="000A28D1">
        <w:rPr>
          <w:rFonts w:asciiTheme="minorHAnsi" w:hAnsiTheme="minorHAnsi" w:cstheme="minorHAnsi"/>
          <w:sz w:val="22"/>
          <w:szCs w:val="22"/>
          <w:lang w:val="en-US"/>
        </w:rPr>
        <w:t xml:space="preserve">the </w:t>
      </w:r>
      <w:r w:rsidRPr="000A28D1">
        <w:rPr>
          <w:rFonts w:asciiTheme="minorHAnsi" w:hAnsiTheme="minorHAnsi" w:cstheme="minorHAnsi"/>
          <w:sz w:val="22"/>
          <w:szCs w:val="22"/>
          <w:lang w:val="en-US"/>
        </w:rPr>
        <w:t>active bath</w:t>
      </w:r>
      <w:r w:rsidR="00D00A87" w:rsidRPr="000A28D1">
        <w:rPr>
          <w:rFonts w:asciiTheme="minorHAnsi" w:hAnsiTheme="minorHAnsi" w:cstheme="minorHAnsi"/>
          <w:sz w:val="22"/>
          <w:szCs w:val="22"/>
          <w:lang w:val="en-US"/>
        </w:rPr>
        <w:t xml:space="preserve"> of bacteria as the </w:t>
      </w:r>
      <w:r w:rsidR="00D00A87" w:rsidRPr="000A28D1">
        <w:rPr>
          <w:rFonts w:asciiTheme="minorHAnsi" w:hAnsiTheme="minorHAnsi" w:cstheme="minorHAnsi"/>
          <w:sz w:val="22"/>
          <w:szCs w:val="22"/>
          <w:lang w:val="en-US"/>
        </w:rPr>
        <w:t>aqueous phase</w:t>
      </w:r>
      <w:r w:rsidR="004A5FEE" w:rsidRPr="000A28D1">
        <w:rPr>
          <w:rFonts w:asciiTheme="minorHAnsi" w:hAnsiTheme="minorHAnsi" w:cstheme="minorHAnsi"/>
          <w:sz w:val="22"/>
          <w:szCs w:val="22"/>
          <w:lang w:val="en-US"/>
        </w:rPr>
        <w:t xml:space="preserve"> where the</w:t>
      </w:r>
      <w:r w:rsidRPr="000A28D1">
        <w:rPr>
          <w:rFonts w:asciiTheme="minorHAnsi" w:hAnsiTheme="minorHAnsi" w:cstheme="minorHAnsi"/>
          <w:sz w:val="22"/>
          <w:szCs w:val="22"/>
          <w:lang w:val="en-US"/>
        </w:rPr>
        <w:t xml:space="preserve"> sizes of both </w:t>
      </w:r>
      <w:r w:rsidR="00D00A87" w:rsidRPr="000A28D1">
        <w:rPr>
          <w:rFonts w:asciiTheme="minorHAnsi" w:hAnsiTheme="minorHAnsi" w:cstheme="minorHAnsi"/>
          <w:sz w:val="22"/>
          <w:szCs w:val="22"/>
          <w:lang w:val="en-US"/>
        </w:rPr>
        <w:t xml:space="preserve">the </w:t>
      </w:r>
      <w:r w:rsidRPr="000A28D1">
        <w:rPr>
          <w:rFonts w:asciiTheme="minorHAnsi" w:hAnsiTheme="minorHAnsi" w:cstheme="minorHAnsi"/>
          <w:sz w:val="22"/>
          <w:szCs w:val="22"/>
          <w:lang w:val="en-US"/>
        </w:rPr>
        <w:t xml:space="preserve">outer and inner droplets can be </w:t>
      </w:r>
      <w:r w:rsidR="004A5FEE" w:rsidRPr="000A28D1">
        <w:rPr>
          <w:rFonts w:asciiTheme="minorHAnsi" w:hAnsiTheme="minorHAnsi" w:cstheme="minorHAnsi"/>
          <w:sz w:val="22"/>
          <w:szCs w:val="22"/>
          <w:lang w:val="en-US"/>
        </w:rPr>
        <w:t>obtained</w:t>
      </w:r>
      <w:r w:rsidRPr="000A28D1">
        <w:rPr>
          <w:rFonts w:asciiTheme="minorHAnsi" w:hAnsiTheme="minorHAnsi" w:cstheme="minorHAnsi"/>
          <w:sz w:val="22"/>
          <w:szCs w:val="22"/>
          <w:lang w:val="en-US"/>
        </w:rPr>
        <w:t xml:space="preserve"> by operating the device at different flow</w:t>
      </w:r>
      <w:r w:rsidR="00D00A87" w:rsidRPr="000A28D1">
        <w:rPr>
          <w:rFonts w:asciiTheme="minorHAnsi" w:hAnsiTheme="minorHAnsi" w:cstheme="minorHAnsi"/>
          <w:sz w:val="22"/>
          <w:szCs w:val="22"/>
          <w:lang w:val="en-US"/>
        </w:rPr>
        <w:t xml:space="preserve"> rates. Then</w:t>
      </w:r>
      <w:r w:rsidR="00A97921" w:rsidRPr="000A28D1">
        <w:rPr>
          <w:rFonts w:asciiTheme="minorHAnsi" w:hAnsiTheme="minorHAnsi" w:cstheme="minorHAnsi"/>
          <w:sz w:val="22"/>
          <w:szCs w:val="22"/>
          <w:lang w:val="en-US"/>
        </w:rPr>
        <w:t>,</w:t>
      </w:r>
      <w:r w:rsidR="002956ED" w:rsidRPr="000A28D1">
        <w:rPr>
          <w:rFonts w:asciiTheme="minorHAnsi" w:hAnsiTheme="minorHAnsi" w:cstheme="minorHAnsi"/>
          <w:sz w:val="22"/>
          <w:szCs w:val="22"/>
          <w:lang w:val="en-US"/>
        </w:rPr>
        <w:t xml:space="preserve"> for a large range of geometrical characteristics, </w:t>
      </w:r>
      <w:r w:rsidR="004A5FEE" w:rsidRPr="000A28D1">
        <w:rPr>
          <w:rFonts w:asciiTheme="minorHAnsi" w:hAnsiTheme="minorHAnsi" w:cstheme="minorHAnsi"/>
          <w:sz w:val="22"/>
          <w:szCs w:val="22"/>
          <w:lang w:val="en-US"/>
        </w:rPr>
        <w:t>the</w:t>
      </w:r>
      <w:r w:rsidR="00D00A87" w:rsidRPr="000A28D1">
        <w:rPr>
          <w:rFonts w:asciiTheme="minorHAnsi" w:hAnsiTheme="minorHAnsi" w:cstheme="minorHAnsi"/>
          <w:sz w:val="22"/>
          <w:szCs w:val="22"/>
          <w:lang w:val="en-US"/>
        </w:rPr>
        <w:t xml:space="preserve"> </w:t>
      </w:r>
      <w:r w:rsidR="006656C7" w:rsidRPr="000A28D1">
        <w:rPr>
          <w:rFonts w:asciiTheme="minorHAnsi" w:hAnsiTheme="minorHAnsi" w:cstheme="minorHAnsi"/>
          <w:sz w:val="22"/>
          <w:szCs w:val="22"/>
          <w:lang w:val="en-US"/>
        </w:rPr>
        <w:t xml:space="preserve">trajectories of </w:t>
      </w:r>
      <w:r w:rsidR="00D00A87" w:rsidRPr="000A28D1">
        <w:rPr>
          <w:rFonts w:asciiTheme="minorHAnsi" w:hAnsiTheme="minorHAnsi" w:cstheme="minorHAnsi"/>
          <w:sz w:val="22"/>
          <w:szCs w:val="22"/>
          <w:lang w:val="en-US"/>
        </w:rPr>
        <w:t xml:space="preserve">the </w:t>
      </w:r>
      <w:r w:rsidR="006656C7" w:rsidRPr="000A28D1">
        <w:rPr>
          <w:rFonts w:asciiTheme="minorHAnsi" w:hAnsiTheme="minorHAnsi" w:cstheme="minorHAnsi"/>
          <w:sz w:val="22"/>
          <w:szCs w:val="22"/>
          <w:lang w:val="en-US"/>
        </w:rPr>
        <w:t xml:space="preserve">individual spheres </w:t>
      </w:r>
      <w:r w:rsidR="00D00A87" w:rsidRPr="000A28D1">
        <w:rPr>
          <w:rFonts w:asciiTheme="minorHAnsi" w:hAnsiTheme="minorHAnsi" w:cstheme="minorHAnsi"/>
          <w:sz w:val="22"/>
          <w:szCs w:val="22"/>
          <w:lang w:val="en-US"/>
        </w:rPr>
        <w:t xml:space="preserve">can be </w:t>
      </w:r>
      <w:r w:rsidR="004A5FEE" w:rsidRPr="000A28D1">
        <w:rPr>
          <w:rFonts w:asciiTheme="minorHAnsi" w:hAnsiTheme="minorHAnsi" w:cstheme="minorHAnsi"/>
          <w:sz w:val="22"/>
          <w:szCs w:val="22"/>
          <w:lang w:val="en-US"/>
        </w:rPr>
        <w:t>extracted</w:t>
      </w:r>
      <w:r w:rsidR="00D00A87" w:rsidRPr="000A28D1">
        <w:rPr>
          <w:rFonts w:asciiTheme="minorHAnsi" w:hAnsiTheme="minorHAnsi" w:cstheme="minorHAnsi"/>
          <w:sz w:val="22"/>
          <w:szCs w:val="22"/>
          <w:lang w:val="en-US"/>
        </w:rPr>
        <w:t xml:space="preserve"> and </w:t>
      </w:r>
      <w:r w:rsidR="00A97921" w:rsidRPr="000A28D1">
        <w:rPr>
          <w:rFonts w:asciiTheme="minorHAnsi" w:hAnsiTheme="minorHAnsi" w:cstheme="minorHAnsi"/>
          <w:sz w:val="22"/>
          <w:szCs w:val="22"/>
          <w:lang w:val="en-US"/>
        </w:rPr>
        <w:t>several</w:t>
      </w:r>
      <w:r w:rsidR="006656C7" w:rsidRPr="000A28D1">
        <w:rPr>
          <w:rFonts w:asciiTheme="minorHAnsi" w:hAnsiTheme="minorHAnsi" w:cstheme="minorHAnsi"/>
          <w:bCs/>
          <w:sz w:val="22"/>
          <w:szCs w:val="22"/>
          <w:lang w:val="en-US"/>
        </w:rPr>
        <w:t xml:space="preserve"> statistical properties</w:t>
      </w:r>
      <w:r w:rsidR="00D00A87" w:rsidRPr="000A28D1">
        <w:rPr>
          <w:rFonts w:asciiTheme="minorHAnsi" w:hAnsiTheme="minorHAnsi" w:cstheme="minorHAnsi"/>
          <w:bCs/>
          <w:sz w:val="22"/>
          <w:szCs w:val="22"/>
          <w:lang w:val="en-US"/>
        </w:rPr>
        <w:t xml:space="preserve"> </w:t>
      </w:r>
      <w:r w:rsidR="004A5FEE" w:rsidRPr="000A28D1">
        <w:rPr>
          <w:rFonts w:asciiTheme="minorHAnsi" w:hAnsiTheme="minorHAnsi" w:cstheme="minorHAnsi"/>
          <w:bCs/>
          <w:sz w:val="22"/>
          <w:szCs w:val="22"/>
          <w:lang w:val="en-US"/>
        </w:rPr>
        <w:t>analyzed</w:t>
      </w:r>
      <w:r w:rsidR="006656C7" w:rsidRPr="000A28D1">
        <w:rPr>
          <w:rFonts w:asciiTheme="minorHAnsi" w:hAnsiTheme="minorHAnsi" w:cstheme="minorHAnsi"/>
          <w:sz w:val="22"/>
          <w:szCs w:val="22"/>
          <w:lang w:val="en-US"/>
        </w:rPr>
        <w:t>, such as</w:t>
      </w:r>
      <w:r w:rsidR="00D00A87" w:rsidRPr="000A28D1">
        <w:rPr>
          <w:rFonts w:asciiTheme="minorHAnsi" w:hAnsiTheme="minorHAnsi" w:cstheme="minorHAnsi"/>
          <w:sz w:val="22"/>
          <w:szCs w:val="22"/>
          <w:lang w:val="en-US"/>
        </w:rPr>
        <w:t xml:space="preserve"> the mean square displacement (MSD) the</w:t>
      </w:r>
      <w:r w:rsidR="006656C7" w:rsidRPr="000A28D1">
        <w:rPr>
          <w:rFonts w:asciiTheme="minorHAnsi" w:hAnsiTheme="minorHAnsi" w:cstheme="minorHAnsi"/>
          <w:sz w:val="22"/>
          <w:szCs w:val="22"/>
          <w:lang w:val="en-US"/>
        </w:rPr>
        <w:t xml:space="preserve"> velocity autocorrelation function (VACF) and </w:t>
      </w:r>
      <w:r w:rsidR="00A97921" w:rsidRPr="000A28D1">
        <w:rPr>
          <w:rFonts w:asciiTheme="minorHAnsi" w:hAnsiTheme="minorHAnsi" w:cstheme="minorHAnsi"/>
          <w:sz w:val="22"/>
          <w:szCs w:val="22"/>
          <w:lang w:val="en-US"/>
        </w:rPr>
        <w:t xml:space="preserve">the corresponding </w:t>
      </w:r>
      <w:r w:rsidR="006656C7" w:rsidRPr="000A28D1">
        <w:rPr>
          <w:rFonts w:asciiTheme="minorHAnsi" w:hAnsiTheme="minorHAnsi" w:cstheme="minorHAnsi"/>
          <w:sz w:val="22"/>
          <w:szCs w:val="22"/>
          <w:lang w:val="en-US"/>
        </w:rPr>
        <w:t>probability density function (PDF).</w:t>
      </w:r>
    </w:p>
    <w:p w:rsidR="003B692E" w:rsidRDefault="003B692E" w:rsidP="000A28D1">
      <w:pPr>
        <w:pStyle w:val="Default"/>
        <w:spacing w:before="4"/>
        <w:jc w:val="both"/>
        <w:rPr>
          <w:rFonts w:asciiTheme="minorHAnsi" w:hAnsiTheme="minorHAnsi" w:cstheme="minorHAnsi"/>
          <w:sz w:val="22"/>
          <w:szCs w:val="22"/>
          <w:lang w:val="en-US"/>
        </w:rPr>
      </w:pPr>
    </w:p>
    <w:p w:rsidR="003B692E" w:rsidRPr="003B692E" w:rsidRDefault="003B692E" w:rsidP="000A28D1">
      <w:pPr>
        <w:pStyle w:val="Default"/>
        <w:spacing w:before="4"/>
        <w:jc w:val="both"/>
        <w:rPr>
          <w:rFonts w:asciiTheme="minorHAnsi" w:hAnsiTheme="minorHAnsi" w:cstheme="minorHAnsi"/>
          <w:b/>
          <w:u w:val="single"/>
          <w:lang w:val="en-US"/>
        </w:rPr>
      </w:pPr>
      <w:r>
        <w:rPr>
          <w:rFonts w:asciiTheme="minorHAnsi" w:hAnsiTheme="minorHAnsi" w:cstheme="minorHAnsi"/>
          <w:b/>
          <w:u w:val="single"/>
          <w:lang w:val="en-US"/>
        </w:rPr>
        <w:t xml:space="preserve">Exploring </w:t>
      </w:r>
      <w:r w:rsidRPr="003B692E">
        <w:rPr>
          <w:rFonts w:asciiTheme="minorHAnsi" w:hAnsiTheme="minorHAnsi" w:cstheme="minorHAnsi"/>
          <w:b/>
          <w:u w:val="single"/>
          <w:lang w:val="en-US"/>
        </w:rPr>
        <w:t xml:space="preserve">the validity </w:t>
      </w:r>
      <w:r>
        <w:rPr>
          <w:rFonts w:asciiTheme="minorHAnsi" w:hAnsiTheme="minorHAnsi" w:cstheme="minorHAnsi"/>
          <w:b/>
          <w:u w:val="single"/>
          <w:lang w:val="en-US"/>
        </w:rPr>
        <w:t>and co</w:t>
      </w:r>
      <w:r w:rsidRPr="003B692E">
        <w:rPr>
          <w:rFonts w:asciiTheme="minorHAnsi" w:hAnsiTheme="minorHAnsi" w:cstheme="minorHAnsi"/>
          <w:b/>
          <w:u w:val="single"/>
          <w:lang w:val="en-US"/>
        </w:rPr>
        <w:t xml:space="preserve">nsequences of the </w:t>
      </w:r>
      <w:r>
        <w:rPr>
          <w:rFonts w:asciiTheme="minorHAnsi" w:hAnsiTheme="minorHAnsi" w:cstheme="minorHAnsi"/>
          <w:b/>
          <w:u w:val="single"/>
          <w:lang w:val="en-US"/>
        </w:rPr>
        <w:t>“</w:t>
      </w:r>
      <w:r w:rsidRPr="003B692E">
        <w:rPr>
          <w:rFonts w:asciiTheme="minorHAnsi" w:hAnsiTheme="minorHAnsi" w:cstheme="minorHAnsi"/>
          <w:b/>
          <w:u w:val="single"/>
          <w:lang w:val="en-US"/>
        </w:rPr>
        <w:t>active temperature</w:t>
      </w:r>
      <w:r>
        <w:rPr>
          <w:rFonts w:asciiTheme="minorHAnsi" w:hAnsiTheme="minorHAnsi" w:cstheme="minorHAnsi"/>
          <w:b/>
          <w:u w:val="single"/>
          <w:lang w:val="en-US"/>
        </w:rPr>
        <w:t>”</w:t>
      </w:r>
      <w:r w:rsidRPr="003B692E">
        <w:rPr>
          <w:rFonts w:asciiTheme="minorHAnsi" w:hAnsiTheme="minorHAnsi" w:cstheme="minorHAnsi"/>
          <w:b/>
          <w:u w:val="single"/>
          <w:lang w:val="en-US"/>
        </w:rPr>
        <w:t xml:space="preserve"> concept</w:t>
      </w:r>
    </w:p>
    <w:p w:rsidR="003B692E" w:rsidRPr="003B692E" w:rsidRDefault="003B692E" w:rsidP="000A28D1">
      <w:pPr>
        <w:pStyle w:val="Default"/>
        <w:spacing w:before="4"/>
        <w:jc w:val="both"/>
        <w:rPr>
          <w:rFonts w:asciiTheme="minorHAnsi" w:hAnsiTheme="minorHAnsi" w:cstheme="minorHAnsi"/>
          <w:color w:val="FF0000"/>
          <w:sz w:val="22"/>
          <w:szCs w:val="22"/>
          <w:lang w:val="en-US"/>
        </w:rPr>
      </w:pPr>
      <w:r w:rsidRPr="003B692E">
        <w:rPr>
          <w:rFonts w:asciiTheme="minorHAnsi" w:hAnsiTheme="minorHAnsi" w:cstheme="minorHAnsi"/>
          <w:sz w:val="22"/>
          <w:szCs w:val="22"/>
          <w:lang w:val="en-US"/>
        </w:rPr>
        <w:t>The outcome of these</w:t>
      </w:r>
      <w:r w:rsidRPr="004D2663">
        <w:rPr>
          <w:rFonts w:asciiTheme="minorHAnsi" w:hAnsiTheme="minorHAnsi" w:cstheme="minorHAnsi"/>
          <w:sz w:val="22"/>
          <w:szCs w:val="22"/>
          <w:lang w:val="en-US"/>
        </w:rPr>
        <w:t xml:space="preserve"> results will be compared with different theoretical propositions and in particular, stochastic models developed in the group of Rodrigo Soto at the University of Chile a current collaborator of the PMMH host group. From those models an effective “active temperature” defining the level of fluctuations of the central object can be predicted as well as the VACF and PDF as a function of different geometrical characteristics of the confinement. </w:t>
      </w:r>
    </w:p>
    <w:p w:rsidR="00A97921" w:rsidRPr="00A97921" w:rsidRDefault="00A97921" w:rsidP="000A28D1">
      <w:pPr>
        <w:autoSpaceDE w:val="0"/>
        <w:autoSpaceDN w:val="0"/>
        <w:adjustRightInd w:val="0"/>
        <w:spacing w:after="0" w:line="240" w:lineRule="auto"/>
        <w:jc w:val="both"/>
        <w:rPr>
          <w:rFonts w:cstheme="minorHAnsi"/>
          <w:color w:val="000000"/>
          <w:lang w:val="en-US"/>
        </w:rPr>
      </w:pPr>
    </w:p>
    <w:p w:rsidR="008B788A" w:rsidRPr="000A28D1" w:rsidRDefault="00A97921" w:rsidP="000A28D1">
      <w:pPr>
        <w:autoSpaceDE w:val="0"/>
        <w:autoSpaceDN w:val="0"/>
        <w:adjustRightInd w:val="0"/>
        <w:spacing w:before="4" w:after="0" w:line="240" w:lineRule="auto"/>
        <w:jc w:val="both"/>
        <w:rPr>
          <w:rFonts w:cstheme="minorHAnsi"/>
          <w:b/>
          <w:bCs/>
          <w:color w:val="000000"/>
          <w:sz w:val="24"/>
          <w:szCs w:val="24"/>
          <w:u w:val="single"/>
          <w:lang w:val="en-US"/>
        </w:rPr>
      </w:pPr>
      <w:r w:rsidRPr="00A97921">
        <w:rPr>
          <w:rFonts w:cstheme="minorHAnsi"/>
          <w:b/>
          <w:bCs/>
          <w:color w:val="000000"/>
          <w:sz w:val="24"/>
          <w:szCs w:val="24"/>
          <w:u w:val="single"/>
          <w:lang w:val="en-US"/>
        </w:rPr>
        <w:t>Complex-shape o</w:t>
      </w:r>
      <w:r w:rsidR="004D2663" w:rsidRPr="000A28D1">
        <w:rPr>
          <w:rFonts w:cstheme="minorHAnsi"/>
          <w:b/>
          <w:bCs/>
          <w:color w:val="000000"/>
          <w:sz w:val="24"/>
          <w:szCs w:val="24"/>
          <w:u w:val="single"/>
          <w:lang w:val="en-US"/>
        </w:rPr>
        <w:t>bjects in confined active bath</w:t>
      </w:r>
      <w:r w:rsidR="003B692E">
        <w:rPr>
          <w:rFonts w:cstheme="minorHAnsi"/>
          <w:b/>
          <w:bCs/>
          <w:color w:val="000000"/>
          <w:sz w:val="24"/>
          <w:szCs w:val="24"/>
          <w:u w:val="single"/>
          <w:lang w:val="en-US"/>
        </w:rPr>
        <w:t>: towards new self-assembly principle?</w:t>
      </w:r>
    </w:p>
    <w:p w:rsidR="00547F8D" w:rsidRDefault="004D2663" w:rsidP="000A28D1">
      <w:pPr>
        <w:autoSpaceDE w:val="0"/>
        <w:autoSpaceDN w:val="0"/>
        <w:adjustRightInd w:val="0"/>
        <w:spacing w:before="4" w:after="0" w:line="240" w:lineRule="auto"/>
        <w:jc w:val="both"/>
        <w:rPr>
          <w:rFonts w:cstheme="minorHAnsi"/>
          <w:color w:val="000000"/>
          <w:lang w:val="en-US"/>
        </w:rPr>
      </w:pPr>
      <w:r w:rsidRPr="000A28D1">
        <w:rPr>
          <w:rFonts w:cstheme="minorHAnsi"/>
          <w:color w:val="000000"/>
          <w:lang w:val="en-US"/>
        </w:rPr>
        <w:t>As discussed previously, active bath can display</w:t>
      </w:r>
      <w:r w:rsidRPr="004D2663">
        <w:rPr>
          <w:rFonts w:cstheme="minorHAnsi"/>
          <w:color w:val="000000"/>
          <w:lang w:val="en-US"/>
        </w:rPr>
        <w:t xml:space="preserve"> </w:t>
      </w:r>
      <w:r>
        <w:rPr>
          <w:rFonts w:cstheme="minorHAnsi"/>
          <w:color w:val="000000"/>
          <w:lang w:val="en-US"/>
        </w:rPr>
        <w:t xml:space="preserve">novel phenomenology </w:t>
      </w:r>
      <w:r w:rsidR="00547F8D">
        <w:rPr>
          <w:rFonts w:cstheme="minorHAnsi"/>
          <w:color w:val="000000"/>
          <w:lang w:val="en-US"/>
        </w:rPr>
        <w:t>subtly</w:t>
      </w:r>
      <w:r>
        <w:rPr>
          <w:rFonts w:cstheme="minorHAnsi"/>
          <w:color w:val="000000"/>
          <w:lang w:val="en-US"/>
        </w:rPr>
        <w:t xml:space="preserve"> dependent of the shape of the driven object</w:t>
      </w:r>
      <w:r w:rsidR="00547F8D">
        <w:rPr>
          <w:rFonts w:cstheme="minorHAnsi"/>
          <w:color w:val="000000"/>
          <w:lang w:val="en-US"/>
        </w:rPr>
        <w:t>.</w:t>
      </w:r>
      <w:r>
        <w:rPr>
          <w:rFonts w:cstheme="minorHAnsi"/>
          <w:color w:val="000000"/>
          <w:lang w:val="en-US"/>
        </w:rPr>
        <w:t xml:space="preserve">  </w:t>
      </w:r>
      <w:r w:rsidRPr="004D2663">
        <w:rPr>
          <w:rFonts w:cstheme="minorHAnsi"/>
          <w:color w:val="000000"/>
          <w:lang w:val="en-US"/>
        </w:rPr>
        <w:t xml:space="preserve"> </w:t>
      </w:r>
      <w:r w:rsidR="00547F8D">
        <w:rPr>
          <w:rFonts w:cstheme="minorHAnsi"/>
          <w:color w:val="000000"/>
          <w:lang w:val="en-US"/>
        </w:rPr>
        <w:t>For example, active bath</w:t>
      </w:r>
      <w:r w:rsidRPr="004D2663">
        <w:rPr>
          <w:rFonts w:cstheme="minorHAnsi"/>
          <w:color w:val="000000"/>
          <w:lang w:val="en-US"/>
        </w:rPr>
        <w:t xml:space="preserve"> offer the possibility </w:t>
      </w:r>
      <w:r w:rsidR="00547F8D">
        <w:rPr>
          <w:rFonts w:cstheme="minorHAnsi"/>
          <w:color w:val="000000"/>
          <w:lang w:val="en-US"/>
        </w:rPr>
        <w:t xml:space="preserve">to </w:t>
      </w:r>
      <w:r w:rsidRPr="004D2663">
        <w:rPr>
          <w:rFonts w:cstheme="minorHAnsi"/>
          <w:color w:val="000000"/>
          <w:lang w:val="en-US"/>
        </w:rPr>
        <w:t xml:space="preserve">produce work if the object has a </w:t>
      </w:r>
      <w:r w:rsidR="00547F8D" w:rsidRPr="004D2663">
        <w:rPr>
          <w:rFonts w:cstheme="minorHAnsi"/>
          <w:color w:val="000000"/>
          <w:lang w:val="en-US"/>
        </w:rPr>
        <w:t>ratchet</w:t>
      </w:r>
      <w:r w:rsidR="00547F8D">
        <w:rPr>
          <w:rFonts w:cstheme="minorHAnsi"/>
          <w:color w:val="000000"/>
          <w:lang w:val="en-US"/>
        </w:rPr>
        <w:t>ted</w:t>
      </w:r>
      <w:r w:rsidRPr="004D2663">
        <w:rPr>
          <w:rFonts w:cstheme="minorHAnsi"/>
          <w:color w:val="000000"/>
          <w:lang w:val="en-US"/>
        </w:rPr>
        <w:t xml:space="preserve"> shape. </w:t>
      </w:r>
      <w:r w:rsidR="00547F8D">
        <w:rPr>
          <w:rFonts w:cstheme="minorHAnsi"/>
          <w:color w:val="000000"/>
          <w:lang w:val="en-US"/>
        </w:rPr>
        <w:t>This is strongly at odd</w:t>
      </w:r>
      <w:r w:rsidRPr="004D2663">
        <w:rPr>
          <w:rFonts w:cstheme="minorHAnsi"/>
          <w:color w:val="000000"/>
          <w:lang w:val="en-US"/>
        </w:rPr>
        <w:t xml:space="preserve"> </w:t>
      </w:r>
      <w:r w:rsidR="00547F8D" w:rsidRPr="004D2663">
        <w:rPr>
          <w:rFonts w:cstheme="minorHAnsi"/>
          <w:color w:val="000000"/>
          <w:lang w:val="en-US"/>
        </w:rPr>
        <w:t>with thermal</w:t>
      </w:r>
      <w:r w:rsidR="00547F8D">
        <w:rPr>
          <w:rFonts w:cstheme="minorHAnsi"/>
          <w:color w:val="000000"/>
          <w:lang w:val="en-US"/>
        </w:rPr>
        <w:t xml:space="preserve"> equilibrium as</w:t>
      </w:r>
      <w:ins w:id="38" w:author="Eric" w:date="2021-10-11T00:19:00Z">
        <w:r w:rsidR="00D02387">
          <w:rPr>
            <w:rFonts w:cstheme="minorHAnsi"/>
            <w:color w:val="000000"/>
            <w:lang w:val="en-US"/>
          </w:rPr>
          <w:t>,</w:t>
        </w:r>
      </w:ins>
      <w:r w:rsidR="00547F8D">
        <w:rPr>
          <w:rFonts w:cstheme="minorHAnsi"/>
          <w:color w:val="000000"/>
          <w:lang w:val="en-US"/>
        </w:rPr>
        <w:t xml:space="preserve"> </w:t>
      </w:r>
      <w:ins w:id="39" w:author="Eric" w:date="2021-10-11T00:18:00Z">
        <w:r w:rsidR="00D02387">
          <w:rPr>
            <w:rFonts w:cstheme="minorHAnsi"/>
            <w:color w:val="000000"/>
            <w:lang w:val="en-US"/>
          </w:rPr>
          <w:t>according to the classical Kelvin’s theorem</w:t>
        </w:r>
      </w:ins>
      <w:del w:id="40" w:author="Eric" w:date="2021-10-11T00:17:00Z">
        <w:r w:rsidR="00547F8D" w:rsidDel="00D02387">
          <w:rPr>
            <w:rFonts w:cstheme="minorHAnsi"/>
            <w:color w:val="000000"/>
            <w:lang w:val="en-US"/>
          </w:rPr>
          <w:delText xml:space="preserve">that </w:delText>
        </w:r>
      </w:del>
      <w:del w:id="41" w:author="Eric" w:date="2021-10-11T00:18:00Z">
        <w:r w:rsidR="00547F8D" w:rsidDel="00D02387">
          <w:rPr>
            <w:rFonts w:cstheme="minorHAnsi"/>
            <w:color w:val="000000"/>
            <w:lang w:val="en-US"/>
          </w:rPr>
          <w:delText>in th</w:delText>
        </w:r>
      </w:del>
      <w:del w:id="42" w:author="Eric" w:date="2021-10-11T00:17:00Z">
        <w:r w:rsidR="00547F8D" w:rsidDel="00D02387">
          <w:rPr>
            <w:rFonts w:cstheme="minorHAnsi"/>
            <w:color w:val="000000"/>
            <w:lang w:val="en-US"/>
          </w:rPr>
          <w:delText>is</w:delText>
        </w:r>
      </w:del>
      <w:del w:id="43" w:author="Eric" w:date="2021-10-11T00:18:00Z">
        <w:r w:rsidR="00547F8D" w:rsidDel="00D02387">
          <w:rPr>
            <w:rFonts w:cstheme="minorHAnsi"/>
            <w:color w:val="000000"/>
            <w:lang w:val="en-US"/>
          </w:rPr>
          <w:delText xml:space="preserve"> case</w:delText>
        </w:r>
      </w:del>
      <w:r w:rsidR="00547F8D">
        <w:rPr>
          <w:rFonts w:cstheme="minorHAnsi"/>
          <w:color w:val="000000"/>
          <w:lang w:val="en-US"/>
        </w:rPr>
        <w:t xml:space="preserve">, work cannot be </w:t>
      </w:r>
      <w:del w:id="44" w:author="Eric" w:date="2021-10-11T00:17:00Z">
        <w:r w:rsidR="00547F8D" w:rsidDel="00D02387">
          <w:rPr>
            <w:rFonts w:cstheme="minorHAnsi"/>
            <w:color w:val="000000"/>
            <w:lang w:val="en-US"/>
          </w:rPr>
          <w:delText xml:space="preserve">produced </w:delText>
        </w:r>
      </w:del>
      <w:ins w:id="45" w:author="Eric" w:date="2021-10-11T00:17:00Z">
        <w:r w:rsidR="00D02387">
          <w:rPr>
            <w:rFonts w:cstheme="minorHAnsi"/>
            <w:color w:val="000000"/>
            <w:lang w:val="en-US"/>
          </w:rPr>
          <w:t>extracted</w:t>
        </w:r>
        <w:r w:rsidR="00D02387">
          <w:rPr>
            <w:rFonts w:cstheme="minorHAnsi"/>
            <w:color w:val="000000"/>
            <w:lang w:val="en-US"/>
          </w:rPr>
          <w:t xml:space="preserve"> </w:t>
        </w:r>
      </w:ins>
      <w:r w:rsidR="00547F8D">
        <w:rPr>
          <w:rFonts w:cstheme="minorHAnsi"/>
          <w:color w:val="000000"/>
          <w:lang w:val="en-US"/>
        </w:rPr>
        <w:t>from a</w:t>
      </w:r>
      <w:ins w:id="46" w:author="Eric" w:date="2021-10-11T00:19:00Z">
        <w:r w:rsidR="00D02387">
          <w:rPr>
            <w:rFonts w:cstheme="minorHAnsi"/>
            <w:color w:val="000000"/>
            <w:lang w:val="en-US"/>
          </w:rPr>
          <w:t xml:space="preserve"> single</w:t>
        </w:r>
      </w:ins>
      <w:del w:id="47" w:author="Eric" w:date="2021-10-11T00:19:00Z">
        <w:r w:rsidR="00547F8D" w:rsidDel="00D02387">
          <w:rPr>
            <w:rFonts w:cstheme="minorHAnsi"/>
            <w:color w:val="000000"/>
            <w:lang w:val="en-US"/>
          </w:rPr>
          <w:delText xml:space="preserve"> monotherm</w:delText>
        </w:r>
      </w:del>
      <w:r w:rsidR="00547F8D">
        <w:rPr>
          <w:rFonts w:cstheme="minorHAnsi"/>
          <w:color w:val="000000"/>
          <w:lang w:val="en-US"/>
        </w:rPr>
        <w:t xml:space="preserve"> </w:t>
      </w:r>
      <w:ins w:id="48" w:author="Eric" w:date="2021-10-11T00:17:00Z">
        <w:r w:rsidR="00D02387">
          <w:rPr>
            <w:rFonts w:cstheme="minorHAnsi"/>
            <w:color w:val="000000"/>
            <w:lang w:val="en-US"/>
          </w:rPr>
          <w:t>thermal bath</w:t>
        </w:r>
      </w:ins>
      <w:del w:id="49" w:author="Eric" w:date="2021-10-11T00:17:00Z">
        <w:r w:rsidR="00547F8D" w:rsidDel="00D02387">
          <w:rPr>
            <w:rFonts w:cstheme="minorHAnsi"/>
            <w:color w:val="000000"/>
            <w:lang w:val="en-US"/>
          </w:rPr>
          <w:delText>source</w:delText>
        </w:r>
      </w:del>
      <w:del w:id="50" w:author="Eric" w:date="2021-10-11T00:18:00Z">
        <w:r w:rsidR="00547F8D" w:rsidDel="00D02387">
          <w:rPr>
            <w:rFonts w:cstheme="minorHAnsi"/>
            <w:color w:val="000000"/>
            <w:lang w:val="en-US"/>
          </w:rPr>
          <w:delText xml:space="preserve"> according to the classical Kelvin’s theorem</w:delText>
        </w:r>
      </w:del>
      <w:r w:rsidR="00547F8D">
        <w:rPr>
          <w:rFonts w:cstheme="minorHAnsi"/>
          <w:color w:val="000000"/>
          <w:lang w:val="en-US"/>
        </w:rPr>
        <w:t xml:space="preserve">. </w:t>
      </w:r>
      <w:ins w:id="51" w:author="Eric" w:date="2021-10-11T00:07:00Z">
        <w:r w:rsidR="00D14DF9">
          <w:rPr>
            <w:rFonts w:cstheme="minorHAnsi"/>
            <w:color w:val="000000"/>
            <w:lang w:val="en-US"/>
          </w:rPr>
          <w:t xml:space="preserve">Somehow </w:t>
        </w:r>
      </w:ins>
      <w:ins w:id="52" w:author="Eric" w:date="2021-10-11T00:18:00Z">
        <w:r w:rsidR="00D02387">
          <w:rPr>
            <w:rFonts w:cstheme="minorHAnsi"/>
            <w:color w:val="000000"/>
            <w:lang w:val="en-US"/>
          </w:rPr>
          <w:t xml:space="preserve">for active matter, </w:t>
        </w:r>
      </w:ins>
      <w:ins w:id="53" w:author="Eric" w:date="2021-10-11T00:07:00Z">
        <w:r w:rsidR="00D14DF9">
          <w:rPr>
            <w:rFonts w:cstheme="minorHAnsi"/>
            <w:color w:val="000000"/>
            <w:lang w:val="en-US"/>
          </w:rPr>
          <w:t>t</w:t>
        </w:r>
      </w:ins>
      <w:del w:id="54" w:author="Eric" w:date="2021-10-11T00:07:00Z">
        <w:r w:rsidR="00547F8D" w:rsidDel="00D14DF9">
          <w:rPr>
            <w:rFonts w:cstheme="minorHAnsi"/>
            <w:color w:val="000000"/>
            <w:lang w:val="en-US"/>
          </w:rPr>
          <w:delText>T</w:delText>
        </w:r>
      </w:del>
      <w:r w:rsidR="00547F8D">
        <w:rPr>
          <w:rFonts w:cstheme="minorHAnsi"/>
          <w:color w:val="000000"/>
          <w:lang w:val="en-US"/>
        </w:rPr>
        <w:t xml:space="preserve">his property can be seen as </w:t>
      </w:r>
      <w:del w:id="55" w:author="Eric" w:date="2021-10-11T00:20:00Z">
        <w:r w:rsidR="00547F8D" w:rsidDel="00D02387">
          <w:rPr>
            <w:rFonts w:cstheme="minorHAnsi"/>
            <w:color w:val="000000"/>
            <w:lang w:val="en-US"/>
          </w:rPr>
          <w:delText>a</w:delText>
        </w:r>
      </w:del>
      <w:ins w:id="56" w:author="Eric" w:date="2021-10-11T00:20:00Z">
        <w:r w:rsidR="00D02387">
          <w:rPr>
            <w:rFonts w:cstheme="minorHAnsi"/>
            <w:color w:val="000000"/>
            <w:lang w:val="en-US"/>
          </w:rPr>
          <w:t>a</w:t>
        </w:r>
      </w:ins>
      <w:r w:rsidR="00547F8D">
        <w:rPr>
          <w:rFonts w:cstheme="minorHAnsi"/>
          <w:color w:val="000000"/>
          <w:lang w:val="en-US"/>
        </w:rPr>
        <w:t xml:space="preserve"> hallmark</w:t>
      </w:r>
      <w:del w:id="57" w:author="Eric" w:date="2021-10-11T00:18:00Z">
        <w:r w:rsidR="00547F8D" w:rsidDel="00D02387">
          <w:rPr>
            <w:rFonts w:cstheme="minorHAnsi"/>
            <w:color w:val="000000"/>
            <w:lang w:val="en-US"/>
          </w:rPr>
          <w:delText xml:space="preserve"> of active matter</w:delText>
        </w:r>
      </w:del>
      <w:ins w:id="58" w:author="Eric" w:date="2021-10-11T00:06:00Z">
        <w:r w:rsidR="00D14DF9">
          <w:rPr>
            <w:rFonts w:cstheme="minorHAnsi"/>
            <w:color w:val="000000"/>
            <w:lang w:val="en-US"/>
          </w:rPr>
          <w:t xml:space="preserve"> and</w:t>
        </w:r>
      </w:ins>
      <w:ins w:id="59" w:author="Eric" w:date="2021-10-11T00:07:00Z">
        <w:r w:rsidR="00D14DF9">
          <w:rPr>
            <w:rFonts w:cstheme="minorHAnsi"/>
            <w:color w:val="000000"/>
            <w:lang w:val="en-US"/>
          </w:rPr>
          <w:t xml:space="preserve"> </w:t>
        </w:r>
      </w:ins>
      <w:ins w:id="60" w:author="Eric" w:date="2021-10-11T00:08:00Z">
        <w:r w:rsidR="00D14DF9">
          <w:rPr>
            <w:rFonts w:cstheme="minorHAnsi"/>
            <w:color w:val="000000"/>
            <w:lang w:val="en-US"/>
          </w:rPr>
          <w:t>for this reason</w:t>
        </w:r>
      </w:ins>
      <w:ins w:id="61" w:author="Eric" w:date="2021-10-11T00:06:00Z">
        <w:r w:rsidR="00D14DF9">
          <w:rPr>
            <w:rFonts w:cstheme="minorHAnsi"/>
            <w:color w:val="000000"/>
            <w:lang w:val="en-US"/>
          </w:rPr>
          <w:t xml:space="preserve"> deserve</w:t>
        </w:r>
      </w:ins>
      <w:ins w:id="62" w:author="Eric" w:date="2021-10-11T00:19:00Z">
        <w:r w:rsidR="00D02387">
          <w:rPr>
            <w:rFonts w:cstheme="minorHAnsi"/>
            <w:color w:val="000000"/>
            <w:lang w:val="en-US"/>
          </w:rPr>
          <w:t>s</w:t>
        </w:r>
      </w:ins>
      <w:ins w:id="63" w:author="Eric" w:date="2021-10-11T00:06:00Z">
        <w:r w:rsidR="00D14DF9">
          <w:rPr>
            <w:rFonts w:cstheme="minorHAnsi"/>
            <w:color w:val="000000"/>
            <w:lang w:val="en-US"/>
          </w:rPr>
          <w:t xml:space="preserve"> </w:t>
        </w:r>
      </w:ins>
      <w:ins w:id="64" w:author="Eric" w:date="2021-10-11T00:07:00Z">
        <w:r w:rsidR="00D14DF9">
          <w:rPr>
            <w:rFonts w:cstheme="minorHAnsi"/>
            <w:color w:val="000000"/>
            <w:lang w:val="en-US"/>
          </w:rPr>
          <w:t xml:space="preserve">more extensive </w:t>
        </w:r>
      </w:ins>
      <w:ins w:id="65" w:author="Eric" w:date="2021-10-11T00:19:00Z">
        <w:r w:rsidR="00D02387">
          <w:rPr>
            <w:rFonts w:cstheme="minorHAnsi"/>
            <w:color w:val="000000"/>
            <w:lang w:val="en-US"/>
          </w:rPr>
          <w:t xml:space="preserve">and </w:t>
        </w:r>
      </w:ins>
      <w:ins w:id="66" w:author="Eric" w:date="2021-10-11T00:08:00Z">
        <w:r w:rsidR="00D14DF9">
          <w:rPr>
            <w:rFonts w:cstheme="minorHAnsi"/>
            <w:color w:val="000000"/>
            <w:lang w:val="en-US"/>
          </w:rPr>
          <w:t>systematic investigation</w:t>
        </w:r>
      </w:ins>
      <w:r w:rsidR="00547F8D">
        <w:rPr>
          <w:rFonts w:cstheme="minorHAnsi"/>
          <w:color w:val="000000"/>
          <w:lang w:val="en-US"/>
        </w:rPr>
        <w:t>.</w:t>
      </w:r>
    </w:p>
    <w:p w:rsidR="008B788A" w:rsidRPr="00A97921" w:rsidRDefault="00FE65FA" w:rsidP="000A28D1">
      <w:pPr>
        <w:autoSpaceDE w:val="0"/>
        <w:autoSpaceDN w:val="0"/>
        <w:adjustRightInd w:val="0"/>
        <w:spacing w:before="4" w:after="0" w:line="240" w:lineRule="auto"/>
        <w:jc w:val="both"/>
        <w:rPr>
          <w:rFonts w:cstheme="minorHAnsi"/>
          <w:color w:val="000000"/>
          <w:lang w:val="en-US"/>
        </w:rPr>
      </w:pPr>
      <w:r w:rsidRPr="004D2663">
        <w:rPr>
          <w:rFonts w:cstheme="minorHAnsi"/>
          <w:color w:val="000000"/>
          <w:lang w:val="en-US"/>
        </w:rPr>
        <w:t xml:space="preserve">In this second part of the proposal, I will be using a </w:t>
      </w:r>
      <w:r w:rsidR="004D2663" w:rsidRPr="004D2663">
        <w:rPr>
          <w:rFonts w:cstheme="minorHAnsi"/>
          <w:color w:val="000000"/>
          <w:lang w:val="en-US"/>
        </w:rPr>
        <w:t>nano-</w:t>
      </w:r>
      <w:r w:rsidR="000A28D1">
        <w:rPr>
          <w:rFonts w:cstheme="minorHAnsi"/>
          <w:color w:val="000000"/>
          <w:lang w:val="en-US"/>
        </w:rPr>
        <w:t>printing device of</w:t>
      </w:r>
      <w:r w:rsidRPr="004D2663">
        <w:rPr>
          <w:rFonts w:cstheme="minorHAnsi"/>
          <w:color w:val="000000"/>
          <w:lang w:val="en-US"/>
        </w:rPr>
        <w:t xml:space="preserve"> the ESPCI to fabricate object</w:t>
      </w:r>
      <w:r w:rsidR="00547F8D">
        <w:rPr>
          <w:rFonts w:cstheme="minorHAnsi"/>
          <w:color w:val="000000"/>
          <w:lang w:val="en-US"/>
        </w:rPr>
        <w:t>s</w:t>
      </w:r>
      <w:r w:rsidRPr="004D2663">
        <w:rPr>
          <w:rFonts w:cstheme="minorHAnsi"/>
          <w:color w:val="000000"/>
          <w:lang w:val="en-US"/>
        </w:rPr>
        <w:t xml:space="preserve"> of complex form </w:t>
      </w:r>
      <w:r w:rsidR="00547F8D">
        <w:rPr>
          <w:rFonts w:cstheme="minorHAnsi"/>
          <w:color w:val="000000"/>
          <w:lang w:val="en-US"/>
        </w:rPr>
        <w:t xml:space="preserve">and </w:t>
      </w:r>
      <w:r w:rsidRPr="004D2663">
        <w:rPr>
          <w:rFonts w:cstheme="minorHAnsi"/>
          <w:color w:val="000000"/>
          <w:lang w:val="en-US"/>
        </w:rPr>
        <w:t>of several micron</w:t>
      </w:r>
      <w:r w:rsidR="00547F8D">
        <w:rPr>
          <w:rFonts w:cstheme="minorHAnsi"/>
          <w:color w:val="000000"/>
          <w:lang w:val="en-US"/>
        </w:rPr>
        <w:t>s</w:t>
      </w:r>
      <w:r w:rsidRPr="004D2663">
        <w:rPr>
          <w:rFonts w:cstheme="minorHAnsi"/>
          <w:color w:val="000000"/>
          <w:lang w:val="en-US"/>
        </w:rPr>
        <w:t xml:space="preserve"> size</w:t>
      </w:r>
      <w:ins w:id="67" w:author="Eric" w:date="2021-10-11T00:09:00Z">
        <w:r w:rsidR="00D14DF9">
          <w:rPr>
            <w:rFonts w:cstheme="minorHAnsi"/>
            <w:color w:val="000000"/>
            <w:lang w:val="en-US"/>
          </w:rPr>
          <w:t xml:space="preserve">. I will seek to </w:t>
        </w:r>
      </w:ins>
      <w:del w:id="68" w:author="Eric" w:date="2021-10-11T00:09:00Z">
        <w:r w:rsidRPr="004D2663" w:rsidDel="00D14DF9">
          <w:rPr>
            <w:rFonts w:cstheme="minorHAnsi"/>
            <w:color w:val="000000"/>
            <w:lang w:val="en-US"/>
          </w:rPr>
          <w:delText xml:space="preserve"> </w:delText>
        </w:r>
        <w:r w:rsidR="00547F8D" w:rsidDel="00D14DF9">
          <w:rPr>
            <w:rFonts w:cstheme="minorHAnsi"/>
            <w:color w:val="000000"/>
            <w:lang w:val="en-US"/>
          </w:rPr>
          <w:delText xml:space="preserve">and </w:delText>
        </w:r>
      </w:del>
      <w:r w:rsidR="00547F8D">
        <w:rPr>
          <w:rFonts w:cstheme="minorHAnsi"/>
          <w:color w:val="000000"/>
          <w:lang w:val="en-US"/>
        </w:rPr>
        <w:t xml:space="preserve">adapt the microfluidic device </w:t>
      </w:r>
      <w:r w:rsidRPr="004D2663">
        <w:rPr>
          <w:rFonts w:cstheme="minorHAnsi"/>
          <w:color w:val="000000"/>
          <w:lang w:val="en-US"/>
        </w:rPr>
        <w:t>to</w:t>
      </w:r>
      <w:r w:rsidR="004D2663" w:rsidRPr="004D2663">
        <w:rPr>
          <w:rFonts w:cstheme="minorHAnsi"/>
          <w:color w:val="000000"/>
          <w:lang w:val="en-US"/>
        </w:rPr>
        <w:t xml:space="preserve"> insert </w:t>
      </w:r>
      <w:ins w:id="69" w:author="Eric" w:date="2021-10-11T00:09:00Z">
        <w:r w:rsidR="00D14DF9">
          <w:rPr>
            <w:rFonts w:cstheme="minorHAnsi"/>
            <w:color w:val="000000"/>
            <w:lang w:val="en-US"/>
          </w:rPr>
          <w:t>such objects</w:t>
        </w:r>
      </w:ins>
      <w:del w:id="70" w:author="Eric" w:date="2021-10-11T00:09:00Z">
        <w:r w:rsidR="004D2663" w:rsidRPr="004D2663" w:rsidDel="00D14DF9">
          <w:rPr>
            <w:rFonts w:cstheme="minorHAnsi"/>
            <w:color w:val="000000"/>
            <w:lang w:val="en-US"/>
          </w:rPr>
          <w:delText>t</w:delText>
        </w:r>
        <w:r w:rsidRPr="004D2663" w:rsidDel="00D14DF9">
          <w:rPr>
            <w:rFonts w:cstheme="minorHAnsi"/>
            <w:color w:val="000000"/>
            <w:lang w:val="en-US"/>
          </w:rPr>
          <w:delText>hem</w:delText>
        </w:r>
      </w:del>
      <w:r w:rsidR="004D2663" w:rsidRPr="004D2663">
        <w:rPr>
          <w:rFonts w:cstheme="minorHAnsi"/>
          <w:color w:val="000000"/>
          <w:lang w:val="en-US"/>
        </w:rPr>
        <w:t xml:space="preserve"> in the core of an</w:t>
      </w:r>
      <w:r w:rsidR="000A28D1">
        <w:rPr>
          <w:rFonts w:cstheme="minorHAnsi"/>
          <w:color w:val="000000"/>
          <w:lang w:val="en-US"/>
        </w:rPr>
        <w:t xml:space="preserve"> inverted</w:t>
      </w:r>
      <w:r w:rsidR="004D2663" w:rsidRPr="004D2663">
        <w:rPr>
          <w:rFonts w:cstheme="minorHAnsi"/>
          <w:color w:val="000000"/>
          <w:lang w:val="en-US"/>
        </w:rPr>
        <w:t xml:space="preserve"> emulsion</w:t>
      </w:r>
      <w:r w:rsidR="000A28D1">
        <w:rPr>
          <w:rFonts w:cstheme="minorHAnsi"/>
          <w:color w:val="000000"/>
          <w:lang w:val="en-US"/>
        </w:rPr>
        <w:t xml:space="preserve"> of different droplet radii</w:t>
      </w:r>
      <w:r w:rsidR="004D2663" w:rsidRPr="004D2663">
        <w:rPr>
          <w:rFonts w:cstheme="minorHAnsi"/>
          <w:color w:val="000000"/>
          <w:lang w:val="en-US"/>
        </w:rPr>
        <w:t xml:space="preserve">. </w:t>
      </w:r>
    </w:p>
    <w:p w:rsidR="00A97921" w:rsidRPr="00A97921" w:rsidRDefault="00A97921" w:rsidP="000A28D1">
      <w:pPr>
        <w:autoSpaceDE w:val="0"/>
        <w:autoSpaceDN w:val="0"/>
        <w:adjustRightInd w:val="0"/>
        <w:spacing w:before="4" w:after="0" w:line="240" w:lineRule="auto"/>
        <w:jc w:val="both"/>
        <w:rPr>
          <w:rFonts w:cstheme="minorHAnsi"/>
          <w:color w:val="000000"/>
          <w:lang w:val="en-US"/>
        </w:rPr>
      </w:pPr>
    </w:p>
    <w:p w:rsidR="008B788A" w:rsidRPr="004D2663" w:rsidRDefault="008B788A" w:rsidP="000A28D1">
      <w:pPr>
        <w:autoSpaceDE w:val="0"/>
        <w:autoSpaceDN w:val="0"/>
        <w:adjustRightInd w:val="0"/>
        <w:spacing w:before="4" w:after="0" w:line="240" w:lineRule="auto"/>
        <w:jc w:val="both"/>
        <w:rPr>
          <w:rFonts w:cstheme="minorHAnsi"/>
          <w:color w:val="000000"/>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8B788A" w:rsidRPr="004D2663" w:rsidTr="00FE65FA">
        <w:tc>
          <w:tcPr>
            <w:tcW w:w="9062" w:type="dxa"/>
          </w:tcPr>
          <w:p w:rsidR="008B788A" w:rsidRPr="004D2663" w:rsidRDefault="008B788A" w:rsidP="000A28D1">
            <w:pPr>
              <w:autoSpaceDE w:val="0"/>
              <w:autoSpaceDN w:val="0"/>
              <w:adjustRightInd w:val="0"/>
              <w:spacing w:before="4"/>
              <w:jc w:val="both"/>
              <w:rPr>
                <w:rFonts w:cstheme="minorHAnsi"/>
                <w:color w:val="000000"/>
                <w:lang w:val="en-US"/>
              </w:rPr>
            </w:pPr>
            <w:r w:rsidRPr="004D2663">
              <w:rPr>
                <w:rFonts w:cstheme="minorHAnsi"/>
                <w:noProof/>
                <w:lang w:eastAsia="fr-FR"/>
              </w:rPr>
              <w:drawing>
                <wp:inline distT="0" distB="0" distL="0" distR="0" wp14:anchorId="310A00FE" wp14:editId="67D4EA69">
                  <wp:extent cx="5384800" cy="2092902"/>
                  <wp:effectExtent l="0" t="0" r="635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1719" cy="2111138"/>
                          </a:xfrm>
                          <a:prstGeom prst="rect">
                            <a:avLst/>
                          </a:prstGeom>
                        </pic:spPr>
                      </pic:pic>
                    </a:graphicData>
                  </a:graphic>
                </wp:inline>
              </w:drawing>
            </w:r>
          </w:p>
        </w:tc>
      </w:tr>
      <w:tr w:rsidR="008B788A" w:rsidRPr="004D2663" w:rsidTr="00FE65FA">
        <w:tc>
          <w:tcPr>
            <w:tcW w:w="9062" w:type="dxa"/>
          </w:tcPr>
          <w:p w:rsidR="008B788A" w:rsidRPr="004D2663" w:rsidRDefault="008B788A" w:rsidP="000A28D1">
            <w:pPr>
              <w:autoSpaceDE w:val="0"/>
              <w:autoSpaceDN w:val="0"/>
              <w:adjustRightInd w:val="0"/>
              <w:spacing w:before="4"/>
              <w:jc w:val="both"/>
              <w:rPr>
                <w:rFonts w:cstheme="minorHAnsi"/>
                <w:color w:val="000000"/>
                <w:lang w:val="en-US"/>
              </w:rPr>
            </w:pPr>
            <w:r w:rsidRPr="004D2663">
              <w:rPr>
                <w:rFonts w:cstheme="minorHAnsi"/>
                <w:b/>
                <w:i/>
                <w:lang w:val="en-US"/>
              </w:rPr>
              <w:t>Figure 3</w:t>
            </w:r>
            <w:r w:rsidRPr="004D2663">
              <w:rPr>
                <w:rFonts w:cstheme="minorHAnsi"/>
                <w:i/>
                <w:lang w:val="en-US"/>
              </w:rPr>
              <w:t xml:space="preserve">: </w:t>
            </w:r>
            <w:r w:rsidRPr="004D2663">
              <w:rPr>
                <w:rFonts w:cstheme="minorHAnsi"/>
                <w:i/>
                <w:lang w:val="en-US"/>
              </w:rPr>
              <w:t>3D Nanoscribe</w:t>
            </w:r>
            <w:ins w:id="71" w:author="Eric" w:date="2021-10-11T00:02:00Z">
              <w:r w:rsidR="003B692E">
                <w:rPr>
                  <w:rFonts w:cstheme="minorHAnsi"/>
                  <w:i/>
                  <w:lang w:val="en-US"/>
                </w:rPr>
                <w:t>®</w:t>
              </w:r>
            </w:ins>
            <w:r w:rsidRPr="004D2663">
              <w:rPr>
                <w:rFonts w:cstheme="minorHAnsi"/>
                <w:i/>
                <w:lang w:val="en-US"/>
              </w:rPr>
              <w:t xml:space="preserve"> nanoprinter at the ESPCI allowing the additive printing of micron</w:t>
            </w:r>
            <w:ins w:id="72" w:author="Eric" w:date="2021-10-11T00:02:00Z">
              <w:r w:rsidR="003B692E">
                <w:rPr>
                  <w:rFonts w:cstheme="minorHAnsi"/>
                  <w:i/>
                  <w:lang w:val="en-US"/>
                </w:rPr>
                <w:t>-size</w:t>
              </w:r>
            </w:ins>
            <w:r w:rsidRPr="004D2663">
              <w:rPr>
                <w:rFonts w:cstheme="minorHAnsi"/>
                <w:i/>
                <w:lang w:val="en-US"/>
              </w:rPr>
              <w:t xml:space="preserve"> object</w:t>
            </w:r>
            <w:ins w:id="73" w:author="Eric" w:date="2021-10-11T00:02:00Z">
              <w:r w:rsidR="003B692E">
                <w:rPr>
                  <w:rFonts w:cstheme="minorHAnsi"/>
                  <w:i/>
                  <w:lang w:val="en-US"/>
                </w:rPr>
                <w:t>s</w:t>
              </w:r>
            </w:ins>
            <w:r w:rsidRPr="004D2663">
              <w:rPr>
                <w:rFonts w:cstheme="minorHAnsi"/>
                <w:i/>
                <w:lang w:val="en-US"/>
              </w:rPr>
              <w:t xml:space="preserve"> with submicron</w:t>
            </w:r>
            <w:del w:id="74" w:author="Eric" w:date="2021-10-11T00:02:00Z">
              <w:r w:rsidRPr="004D2663" w:rsidDel="003B692E">
                <w:rPr>
                  <w:rFonts w:cstheme="minorHAnsi"/>
                  <w:i/>
                  <w:lang w:val="en-US"/>
                </w:rPr>
                <w:delText>ic</w:delText>
              </w:r>
            </w:del>
            <w:r w:rsidRPr="004D2663">
              <w:rPr>
                <w:rFonts w:cstheme="minorHAnsi"/>
                <w:i/>
                <w:lang w:val="en-US"/>
              </w:rPr>
              <w:t xml:space="preserve"> resolution. (a) Principle of </w:t>
            </w:r>
            <w:ins w:id="75" w:author="Eric" w:date="2021-10-11T00:02:00Z">
              <w:r w:rsidR="003B692E">
                <w:rPr>
                  <w:rFonts w:cstheme="minorHAnsi"/>
                  <w:i/>
                  <w:lang w:val="en-US"/>
                </w:rPr>
                <w:t xml:space="preserve">the </w:t>
              </w:r>
            </w:ins>
            <w:r w:rsidRPr="004D2663">
              <w:rPr>
                <w:rFonts w:cstheme="minorHAnsi"/>
                <w:i/>
                <w:lang w:val="en-US"/>
              </w:rPr>
              <w:t>N</w:t>
            </w:r>
            <w:ins w:id="76" w:author="Eric" w:date="2021-10-11T00:02:00Z">
              <w:r w:rsidR="003B692E">
                <w:rPr>
                  <w:rFonts w:cstheme="minorHAnsi"/>
                  <w:i/>
                  <w:lang w:val="en-US"/>
                </w:rPr>
                <w:t>a</w:t>
              </w:r>
            </w:ins>
            <w:del w:id="77" w:author="Eric" w:date="2021-10-11T00:02:00Z">
              <w:r w:rsidRPr="004D2663" w:rsidDel="003B692E">
                <w:rPr>
                  <w:rFonts w:cstheme="minorHAnsi"/>
                  <w:i/>
                  <w:lang w:val="en-US"/>
                </w:rPr>
                <w:delText>o</w:delText>
              </w:r>
            </w:del>
            <w:r w:rsidRPr="004D2663">
              <w:rPr>
                <w:rFonts w:cstheme="minorHAnsi"/>
                <w:i/>
                <w:lang w:val="en-US"/>
              </w:rPr>
              <w:t>noscribe nanoprinter using two photon polymerization</w:t>
            </w:r>
            <w:r w:rsidR="00FE65FA" w:rsidRPr="004D2663">
              <w:rPr>
                <w:rFonts w:cstheme="minorHAnsi"/>
                <w:i/>
                <w:lang w:val="en-US"/>
              </w:rPr>
              <w:t xml:space="preserve"> </w:t>
            </w:r>
            <w:ins w:id="78" w:author="Eric" w:date="2021-10-11T00:03:00Z">
              <w:r w:rsidR="003B692E">
                <w:rPr>
                  <w:rFonts w:cstheme="minorHAnsi"/>
                  <w:i/>
                  <w:lang w:val="en-US"/>
                </w:rPr>
                <w:t xml:space="preserve">technique </w:t>
              </w:r>
            </w:ins>
            <w:r w:rsidR="00FE65FA" w:rsidRPr="004D2663">
              <w:rPr>
                <w:rFonts w:cstheme="minorHAnsi"/>
                <w:i/>
                <w:lang w:val="en-US"/>
              </w:rPr>
              <w:t>creating at the focal volume</w:t>
            </w:r>
            <w:r w:rsidRPr="004D2663">
              <w:rPr>
                <w:rFonts w:cstheme="minorHAnsi"/>
                <w:i/>
                <w:lang w:val="en-US"/>
              </w:rPr>
              <w:t xml:space="preserve"> an elementary voxel of 300x140 nm resolution. (b) </w:t>
            </w:r>
            <w:r w:rsidR="004D2663" w:rsidRPr="004D2663">
              <w:rPr>
                <w:rFonts w:cstheme="minorHAnsi"/>
                <w:i/>
                <w:lang w:val="en-US"/>
              </w:rPr>
              <w:t>Simple illustration of the variety</w:t>
            </w:r>
            <w:r w:rsidRPr="004D2663">
              <w:rPr>
                <w:rFonts w:cstheme="minorHAnsi"/>
                <w:i/>
                <w:lang w:val="en-US"/>
              </w:rPr>
              <w:t xml:space="preserve"> of </w:t>
            </w:r>
            <w:r w:rsidR="00FE65FA" w:rsidRPr="004D2663">
              <w:rPr>
                <w:rFonts w:cstheme="minorHAnsi"/>
                <w:i/>
                <w:lang w:val="en-US"/>
              </w:rPr>
              <w:t xml:space="preserve">complex </w:t>
            </w:r>
            <w:r w:rsidRPr="004D2663">
              <w:rPr>
                <w:rFonts w:cstheme="minorHAnsi"/>
                <w:i/>
                <w:lang w:val="en-US"/>
              </w:rPr>
              <w:t xml:space="preserve">micro-objects </w:t>
            </w:r>
            <w:r w:rsidR="00FE65FA" w:rsidRPr="004D2663">
              <w:rPr>
                <w:rFonts w:cstheme="minorHAnsi"/>
                <w:i/>
                <w:lang w:val="en-US"/>
              </w:rPr>
              <w:t>that can be constructed at a micro</w:t>
            </w:r>
            <w:r w:rsidR="003B692E">
              <w:rPr>
                <w:rFonts w:cstheme="minorHAnsi"/>
                <w:i/>
                <w:lang w:val="en-US"/>
              </w:rPr>
              <w:t>n</w:t>
            </w:r>
            <w:r w:rsidR="00FE65FA" w:rsidRPr="004D2663">
              <w:rPr>
                <w:rFonts w:cstheme="minorHAnsi"/>
                <w:i/>
                <w:lang w:val="en-US"/>
              </w:rPr>
              <w:t xml:space="preserve"> size. The white bars are 10 </w:t>
            </w:r>
            <w:r w:rsidR="00FE65FA" w:rsidRPr="003B692E">
              <w:rPr>
                <w:rFonts w:ascii="Symbol" w:hAnsi="Symbol" w:cstheme="minorHAnsi"/>
                <w:i/>
                <w:lang w:val="en-US"/>
                <w:rPrChange w:id="79" w:author="Eric" w:date="2021-10-11T00:03:00Z">
                  <w:rPr>
                    <w:rFonts w:cstheme="minorHAnsi"/>
                    <w:i/>
                    <w:lang w:val="en-US"/>
                  </w:rPr>
                </w:rPrChange>
              </w:rPr>
              <w:t>m</w:t>
            </w:r>
            <w:r w:rsidR="00FE65FA" w:rsidRPr="004D2663">
              <w:rPr>
                <w:rFonts w:cstheme="minorHAnsi"/>
                <w:i/>
                <w:lang w:val="en-US"/>
              </w:rPr>
              <w:t>m length.</w:t>
            </w:r>
          </w:p>
        </w:tc>
      </w:tr>
    </w:tbl>
    <w:p w:rsidR="008B788A" w:rsidRPr="004D2663" w:rsidRDefault="008B788A" w:rsidP="000A28D1">
      <w:pPr>
        <w:autoSpaceDE w:val="0"/>
        <w:autoSpaceDN w:val="0"/>
        <w:adjustRightInd w:val="0"/>
        <w:spacing w:before="4" w:after="0" w:line="240" w:lineRule="auto"/>
        <w:jc w:val="both"/>
        <w:rPr>
          <w:rFonts w:cstheme="minorHAnsi"/>
          <w:color w:val="000000"/>
          <w:lang w:val="en-US"/>
        </w:rPr>
      </w:pPr>
    </w:p>
    <w:p w:rsidR="008B788A" w:rsidRPr="004D2663" w:rsidRDefault="008B788A" w:rsidP="000A28D1">
      <w:pPr>
        <w:autoSpaceDE w:val="0"/>
        <w:autoSpaceDN w:val="0"/>
        <w:adjustRightInd w:val="0"/>
        <w:spacing w:before="4" w:after="0" w:line="240" w:lineRule="auto"/>
        <w:jc w:val="both"/>
        <w:rPr>
          <w:rFonts w:cstheme="minorHAnsi"/>
          <w:color w:val="000000"/>
          <w:lang w:val="en-US"/>
        </w:rPr>
      </w:pPr>
    </w:p>
    <w:p w:rsidR="00A97921" w:rsidRPr="00A97921" w:rsidRDefault="00A97921" w:rsidP="000A28D1">
      <w:pPr>
        <w:autoSpaceDE w:val="0"/>
        <w:autoSpaceDN w:val="0"/>
        <w:adjustRightInd w:val="0"/>
        <w:spacing w:before="4" w:after="0" w:line="240" w:lineRule="auto"/>
        <w:jc w:val="both"/>
        <w:rPr>
          <w:rFonts w:cstheme="minorHAnsi"/>
          <w:color w:val="000000"/>
          <w:lang w:val="en-US"/>
        </w:rPr>
      </w:pPr>
    </w:p>
    <w:p w:rsidR="00A97921" w:rsidRPr="00A97921" w:rsidRDefault="00A97921" w:rsidP="000A28D1">
      <w:pPr>
        <w:autoSpaceDE w:val="0"/>
        <w:autoSpaceDN w:val="0"/>
        <w:adjustRightInd w:val="0"/>
        <w:spacing w:before="4" w:after="0" w:line="240" w:lineRule="auto"/>
        <w:jc w:val="both"/>
        <w:rPr>
          <w:rFonts w:cstheme="minorHAnsi"/>
          <w:color w:val="000000"/>
          <w:lang w:val="en-US"/>
        </w:rPr>
      </w:pPr>
      <w:r w:rsidRPr="00A97921">
        <w:rPr>
          <w:rFonts w:ascii="Segoe UI Symbol" w:hAnsi="Segoe UI Symbol" w:cs="Segoe UI Symbol"/>
          <w:color w:val="000000"/>
          <w:lang w:val="en-US"/>
        </w:rPr>
        <w:lastRenderedPageBreak/>
        <w:t>✔</w:t>
      </w:r>
      <w:ins w:id="80" w:author="Eric" w:date="2021-10-11T00:20:00Z">
        <w:r w:rsidR="00D02387">
          <w:rPr>
            <w:rFonts w:ascii="Segoe UI Symbol" w:hAnsi="Segoe UI Symbol" w:cs="Segoe UI Symbol"/>
            <w:color w:val="000000"/>
            <w:lang w:val="en-US"/>
          </w:rPr>
          <w:t xml:space="preserve"> </w:t>
        </w:r>
      </w:ins>
      <w:proofErr w:type="gramStart"/>
      <w:r w:rsidR="000A28D1">
        <w:rPr>
          <w:rFonts w:cstheme="minorHAnsi"/>
          <w:color w:val="000000"/>
          <w:lang w:val="en-US"/>
        </w:rPr>
        <w:t>With</w:t>
      </w:r>
      <w:proofErr w:type="gramEnd"/>
      <w:r w:rsidR="000A28D1">
        <w:rPr>
          <w:rFonts w:cstheme="minorHAnsi"/>
          <w:color w:val="000000"/>
          <w:lang w:val="en-US"/>
        </w:rPr>
        <w:t xml:space="preserve"> this system</w:t>
      </w:r>
      <w:r w:rsidR="003B692E">
        <w:rPr>
          <w:rFonts w:cstheme="minorHAnsi"/>
          <w:color w:val="000000"/>
          <w:lang w:val="en-US"/>
        </w:rPr>
        <w:t>,</w:t>
      </w:r>
      <w:r w:rsidR="000A28D1">
        <w:rPr>
          <w:rFonts w:cstheme="minorHAnsi"/>
          <w:color w:val="000000"/>
          <w:lang w:val="en-US"/>
        </w:rPr>
        <w:t xml:space="preserve"> I will </w:t>
      </w:r>
      <w:r w:rsidR="003B692E">
        <w:rPr>
          <w:rFonts w:cstheme="minorHAnsi"/>
          <w:color w:val="000000"/>
          <w:lang w:val="en-US"/>
        </w:rPr>
        <w:t xml:space="preserve">first </w:t>
      </w:r>
      <w:r w:rsidR="000A28D1">
        <w:rPr>
          <w:rFonts w:cstheme="minorHAnsi"/>
          <w:color w:val="000000"/>
          <w:lang w:val="en-US"/>
        </w:rPr>
        <w:t>observe an</w:t>
      </w:r>
      <w:r w:rsidR="003B692E">
        <w:rPr>
          <w:rFonts w:cstheme="minorHAnsi"/>
          <w:color w:val="000000"/>
          <w:lang w:val="en-US"/>
        </w:rPr>
        <w:t>d</w:t>
      </w:r>
      <w:r w:rsidR="000A28D1">
        <w:rPr>
          <w:rFonts w:cstheme="minorHAnsi"/>
          <w:color w:val="000000"/>
          <w:lang w:val="en-US"/>
        </w:rPr>
        <w:t xml:space="preserve"> quantify</w:t>
      </w:r>
      <w:r w:rsidR="003B692E">
        <w:rPr>
          <w:rFonts w:cstheme="minorHAnsi"/>
          <w:color w:val="000000"/>
          <w:lang w:val="en-US"/>
        </w:rPr>
        <w:t xml:space="preserve"> the motion</w:t>
      </w:r>
      <w:r w:rsidRPr="00A97921">
        <w:rPr>
          <w:rFonts w:cstheme="minorHAnsi"/>
          <w:color w:val="000000"/>
          <w:lang w:val="en-US"/>
        </w:rPr>
        <w:t xml:space="preserve"> and </w:t>
      </w:r>
      <w:ins w:id="81" w:author="Eric" w:date="2021-10-11T00:04:00Z">
        <w:r w:rsidR="003B692E">
          <w:rPr>
            <w:rFonts w:cstheme="minorHAnsi"/>
            <w:color w:val="000000"/>
            <w:lang w:val="en-US"/>
          </w:rPr>
          <w:t xml:space="preserve">the </w:t>
        </w:r>
      </w:ins>
      <w:r w:rsidRPr="00A97921">
        <w:rPr>
          <w:rFonts w:cstheme="minorHAnsi"/>
          <w:color w:val="000000"/>
          <w:lang w:val="en-US"/>
        </w:rPr>
        <w:t xml:space="preserve">fluctuations of </w:t>
      </w:r>
      <w:r w:rsidR="003B692E">
        <w:rPr>
          <w:rFonts w:cstheme="minorHAnsi"/>
          <w:color w:val="000000"/>
          <w:lang w:val="en-US"/>
        </w:rPr>
        <w:t xml:space="preserve">a single </w:t>
      </w:r>
      <w:r w:rsidRPr="00A97921">
        <w:rPr>
          <w:rFonts w:cstheme="minorHAnsi"/>
          <w:color w:val="000000"/>
          <w:lang w:val="en-US"/>
        </w:rPr>
        <w:t xml:space="preserve">complex-shape particles in </w:t>
      </w:r>
      <w:r w:rsidR="003B692E">
        <w:rPr>
          <w:rFonts w:cstheme="minorHAnsi"/>
          <w:color w:val="000000"/>
          <w:lang w:val="en-US"/>
        </w:rPr>
        <w:t xml:space="preserve">a </w:t>
      </w:r>
      <w:r w:rsidRPr="00A97921">
        <w:rPr>
          <w:rFonts w:cstheme="minorHAnsi"/>
          <w:color w:val="000000"/>
          <w:lang w:val="en-US"/>
        </w:rPr>
        <w:t>confined active bath</w:t>
      </w:r>
      <w:r w:rsidR="00547F8D">
        <w:rPr>
          <w:rFonts w:cstheme="minorHAnsi"/>
          <w:color w:val="000000"/>
          <w:lang w:val="en-US"/>
        </w:rPr>
        <w:t xml:space="preserve"> and in </w:t>
      </w:r>
      <w:r w:rsidR="00547F8D" w:rsidRPr="000A28D1">
        <w:rPr>
          <w:rFonts w:cstheme="minorHAnsi"/>
          <w:b/>
          <w:color w:val="000000"/>
          <w:lang w:val="en-US"/>
        </w:rPr>
        <w:t>particular the rotation degrees of freedom</w:t>
      </w:r>
      <w:r w:rsidR="000A28D1">
        <w:rPr>
          <w:rFonts w:cstheme="minorHAnsi"/>
          <w:b/>
          <w:color w:val="000000"/>
          <w:lang w:val="en-US"/>
        </w:rPr>
        <w:t xml:space="preserve">. </w:t>
      </w:r>
      <w:r w:rsidR="000A28D1" w:rsidRPr="003B692E">
        <w:rPr>
          <w:rFonts w:cstheme="minorHAnsi"/>
          <w:color w:val="000000"/>
          <w:lang w:val="en-US"/>
        </w:rPr>
        <w:t xml:space="preserve">Note that these </w:t>
      </w:r>
      <w:r w:rsidR="003B692E" w:rsidRPr="003B692E">
        <w:rPr>
          <w:rFonts w:cstheme="minorHAnsi"/>
          <w:color w:val="000000"/>
          <w:lang w:val="en-US"/>
        </w:rPr>
        <w:t xml:space="preserve">solid </w:t>
      </w:r>
      <w:r w:rsidR="000A28D1" w:rsidRPr="003B692E">
        <w:rPr>
          <w:rFonts w:cstheme="minorHAnsi"/>
          <w:color w:val="000000"/>
          <w:lang w:val="en-US"/>
        </w:rPr>
        <w:t xml:space="preserve">particle can eventually be rendered fluorescent. </w:t>
      </w:r>
    </w:p>
    <w:p w:rsidR="00A97921" w:rsidRPr="00A97921" w:rsidRDefault="00A97921" w:rsidP="000A28D1">
      <w:pPr>
        <w:autoSpaceDE w:val="0"/>
        <w:autoSpaceDN w:val="0"/>
        <w:adjustRightInd w:val="0"/>
        <w:spacing w:before="4" w:after="0" w:line="240" w:lineRule="auto"/>
        <w:jc w:val="both"/>
        <w:rPr>
          <w:rFonts w:cstheme="minorHAnsi"/>
          <w:color w:val="000000"/>
          <w:lang w:val="en-US"/>
        </w:rPr>
      </w:pPr>
    </w:p>
    <w:p w:rsidR="00A97921" w:rsidRPr="00A97921" w:rsidRDefault="00A97921" w:rsidP="000A28D1">
      <w:pPr>
        <w:autoSpaceDE w:val="0"/>
        <w:autoSpaceDN w:val="0"/>
        <w:adjustRightInd w:val="0"/>
        <w:spacing w:before="4" w:after="0" w:line="240" w:lineRule="auto"/>
        <w:jc w:val="both"/>
        <w:rPr>
          <w:rFonts w:cstheme="minorHAnsi"/>
          <w:color w:val="000000"/>
          <w:lang w:val="en-US"/>
        </w:rPr>
      </w:pPr>
      <w:r w:rsidRPr="00A97921">
        <w:rPr>
          <w:rFonts w:ascii="Segoe UI Symbol" w:hAnsi="Segoe UI Symbol" w:cs="Segoe UI Symbol"/>
          <w:color w:val="000000"/>
          <w:lang w:val="en-US"/>
        </w:rPr>
        <w:t>✔</w:t>
      </w:r>
      <w:ins w:id="82" w:author="Eric" w:date="2021-10-11T00:20:00Z">
        <w:r w:rsidR="00D02387">
          <w:rPr>
            <w:rFonts w:ascii="Segoe UI Symbol" w:hAnsi="Segoe UI Symbol" w:cs="Segoe UI Symbol"/>
            <w:color w:val="000000"/>
            <w:lang w:val="en-US"/>
          </w:rPr>
          <w:t xml:space="preserve"> Thereafter, </w:t>
        </w:r>
      </w:ins>
      <w:r w:rsidR="00547F8D" w:rsidRPr="003B692E">
        <w:rPr>
          <w:rFonts w:cstheme="minorHAnsi"/>
          <w:color w:val="000000"/>
          <w:lang w:val="en-US"/>
        </w:rPr>
        <w:t xml:space="preserve">I will try to encapsulate </w:t>
      </w:r>
      <w:r w:rsidRPr="00A97921">
        <w:rPr>
          <w:rFonts w:cstheme="minorHAnsi"/>
          <w:color w:val="000000"/>
          <w:lang w:val="en-US"/>
        </w:rPr>
        <w:t>multiple complex</w:t>
      </w:r>
      <w:r w:rsidR="00547F8D" w:rsidRPr="003B692E">
        <w:rPr>
          <w:rFonts w:cstheme="minorHAnsi"/>
          <w:color w:val="000000"/>
          <w:lang w:val="en-US"/>
        </w:rPr>
        <w:t xml:space="preserve">-shape particles into </w:t>
      </w:r>
      <w:del w:id="83" w:author="Eric" w:date="2021-10-11T00:20:00Z">
        <w:r w:rsidR="00547F8D" w:rsidRPr="003B692E" w:rsidDel="00D02387">
          <w:rPr>
            <w:rFonts w:cstheme="minorHAnsi"/>
            <w:color w:val="000000"/>
            <w:lang w:val="en-US"/>
          </w:rPr>
          <w:delText xml:space="preserve">a </w:delText>
        </w:r>
      </w:del>
      <w:r w:rsidR="00547F8D" w:rsidRPr="003B692E">
        <w:rPr>
          <w:rFonts w:cstheme="minorHAnsi"/>
          <w:color w:val="000000"/>
          <w:lang w:val="en-US"/>
        </w:rPr>
        <w:t>droplet</w:t>
      </w:r>
      <w:ins w:id="84" w:author="Eric" w:date="2021-10-11T00:20:00Z">
        <w:r w:rsidR="00D02387">
          <w:rPr>
            <w:rFonts w:cstheme="minorHAnsi"/>
            <w:color w:val="000000"/>
            <w:lang w:val="en-US"/>
          </w:rPr>
          <w:t>s</w:t>
        </w:r>
      </w:ins>
      <w:r w:rsidR="00547F8D" w:rsidRPr="003B692E">
        <w:rPr>
          <w:rFonts w:cstheme="minorHAnsi"/>
          <w:color w:val="000000"/>
          <w:lang w:val="en-US"/>
        </w:rPr>
        <w:t xml:space="preserve">.  </w:t>
      </w:r>
      <w:r w:rsidR="003B692E">
        <w:rPr>
          <w:rFonts w:cstheme="minorHAnsi"/>
          <w:color w:val="000000"/>
          <w:lang w:val="en-US"/>
        </w:rPr>
        <w:t>Hence I</w:t>
      </w:r>
      <w:r w:rsidRPr="00A97921">
        <w:rPr>
          <w:rFonts w:cstheme="minorHAnsi"/>
          <w:color w:val="000000"/>
          <w:lang w:val="en-US"/>
        </w:rPr>
        <w:t xml:space="preserve"> expect to observe novel self-assembly principles assisted by active matter under confinement. </w:t>
      </w:r>
    </w:p>
    <w:p w:rsidR="008F0572" w:rsidRPr="003B692E" w:rsidDel="00D14DF9" w:rsidRDefault="008F0572" w:rsidP="000A28D1">
      <w:pPr>
        <w:jc w:val="both"/>
        <w:rPr>
          <w:del w:id="85" w:author="Eric" w:date="2021-10-11T00:12:00Z"/>
          <w:rFonts w:cstheme="minorHAnsi"/>
          <w:lang w:val="en-US"/>
        </w:rPr>
      </w:pPr>
    </w:p>
    <w:p w:rsidR="008B788A" w:rsidRPr="004D2663" w:rsidDel="00D14DF9" w:rsidRDefault="008B788A" w:rsidP="000A28D1">
      <w:pPr>
        <w:jc w:val="both"/>
        <w:rPr>
          <w:del w:id="86" w:author="Eric" w:date="2021-10-11T00:12:00Z"/>
          <w:rFonts w:cstheme="minorHAnsi"/>
          <w:lang w:val="en-US"/>
        </w:rPr>
      </w:pPr>
    </w:p>
    <w:p w:rsidR="008F0572" w:rsidRPr="004D2663" w:rsidDel="00D14DF9" w:rsidRDefault="008F0572" w:rsidP="000A28D1">
      <w:pPr>
        <w:jc w:val="both"/>
        <w:rPr>
          <w:del w:id="87" w:author="Eric" w:date="2021-10-11T00:12:00Z"/>
          <w:rFonts w:cstheme="minorHAnsi"/>
          <w:lang w:val="en-US"/>
        </w:rPr>
      </w:pPr>
    </w:p>
    <w:p w:rsidR="007B49CF" w:rsidRPr="004D2663" w:rsidDel="00D14DF9" w:rsidRDefault="007B49CF" w:rsidP="000A28D1">
      <w:pPr>
        <w:jc w:val="both"/>
        <w:rPr>
          <w:del w:id="88" w:author="Eric" w:date="2021-10-11T00:12:00Z"/>
          <w:rFonts w:cstheme="minorHAnsi"/>
          <w:lang w:val="en-US"/>
        </w:rPr>
      </w:pPr>
    </w:p>
    <w:p w:rsidR="00241204" w:rsidRPr="004A5FEE" w:rsidDel="00D14DF9" w:rsidRDefault="00241204" w:rsidP="000A28D1">
      <w:pPr>
        <w:jc w:val="both"/>
        <w:rPr>
          <w:del w:id="89" w:author="Eric" w:date="2021-10-11T00:12:00Z"/>
          <w:rFonts w:cstheme="minorHAnsi"/>
          <w:sz w:val="24"/>
          <w:szCs w:val="24"/>
          <w:lang w:val="en-US"/>
        </w:rPr>
      </w:pPr>
      <w:del w:id="90" w:author="Eric" w:date="2021-10-11T00:12:00Z">
        <w:r w:rsidRPr="004A5FEE" w:rsidDel="00D14DF9">
          <w:rPr>
            <w:rFonts w:cstheme="minorHAnsi"/>
            <w:sz w:val="24"/>
            <w:szCs w:val="24"/>
            <w:lang w:val="en-US"/>
          </w:rPr>
          <w:delText xml:space="preserve"> </w:delText>
        </w:r>
      </w:del>
    </w:p>
    <w:p w:rsidR="00241204" w:rsidRPr="004A5FEE" w:rsidDel="00D14DF9" w:rsidRDefault="00241204" w:rsidP="000A28D1">
      <w:pPr>
        <w:jc w:val="both"/>
        <w:rPr>
          <w:del w:id="91" w:author="Eric" w:date="2021-10-11T00:12:00Z"/>
          <w:rFonts w:cstheme="minorHAnsi"/>
          <w:sz w:val="24"/>
          <w:szCs w:val="24"/>
          <w:lang w:val="en-US"/>
        </w:rPr>
      </w:pPr>
    </w:p>
    <w:p w:rsidR="00241204" w:rsidRPr="004A5FEE" w:rsidDel="00D14DF9" w:rsidRDefault="00241204" w:rsidP="000A28D1">
      <w:pPr>
        <w:jc w:val="both"/>
        <w:rPr>
          <w:del w:id="92" w:author="Eric" w:date="2021-10-11T00:12:00Z"/>
          <w:rFonts w:cstheme="minorHAnsi"/>
          <w:sz w:val="24"/>
          <w:szCs w:val="24"/>
          <w:lang w:val="en-US"/>
        </w:rPr>
      </w:pPr>
    </w:p>
    <w:p w:rsidR="00241204" w:rsidRPr="004A5FEE" w:rsidDel="00D14DF9" w:rsidRDefault="00241204" w:rsidP="000A28D1">
      <w:pPr>
        <w:jc w:val="both"/>
        <w:rPr>
          <w:del w:id="93" w:author="Eric" w:date="2021-10-11T00:12:00Z"/>
          <w:rFonts w:cstheme="minorHAnsi"/>
          <w:sz w:val="24"/>
          <w:szCs w:val="24"/>
          <w:lang w:val="en-US"/>
        </w:rPr>
      </w:pPr>
    </w:p>
    <w:p w:rsidR="00F854EF" w:rsidRPr="004A5FEE" w:rsidDel="00D14DF9" w:rsidRDefault="00F854EF" w:rsidP="000A28D1">
      <w:pPr>
        <w:jc w:val="both"/>
        <w:rPr>
          <w:del w:id="94" w:author="Eric" w:date="2021-10-11T00:12:00Z"/>
          <w:rFonts w:cstheme="minorHAnsi"/>
          <w:sz w:val="24"/>
          <w:szCs w:val="24"/>
          <w:lang w:val="en-US"/>
        </w:rPr>
      </w:pPr>
    </w:p>
    <w:p w:rsidR="00314200" w:rsidRPr="004A5FEE" w:rsidRDefault="00314200" w:rsidP="000A28D1">
      <w:pPr>
        <w:jc w:val="both"/>
        <w:rPr>
          <w:rFonts w:cstheme="minorHAnsi"/>
          <w:sz w:val="24"/>
          <w:szCs w:val="24"/>
          <w:lang w:val="en-US"/>
        </w:rPr>
      </w:pPr>
    </w:p>
    <w:p w:rsidR="004D2663" w:rsidRPr="00314200" w:rsidRDefault="004D2663" w:rsidP="000A28D1">
      <w:pPr>
        <w:jc w:val="both"/>
        <w:rPr>
          <w:b/>
          <w:lang w:val="en-US"/>
        </w:rPr>
      </w:pPr>
      <w:r w:rsidRPr="00314200">
        <w:rPr>
          <w:b/>
          <w:lang w:val="en-US"/>
        </w:rPr>
        <w:t>Supervision</w:t>
      </w:r>
    </w:p>
    <w:p w:rsidR="004D2663" w:rsidRPr="007E7E21" w:rsidRDefault="004D2663" w:rsidP="000A28D1">
      <w:pPr>
        <w:jc w:val="both"/>
        <w:rPr>
          <w:lang w:val="en-US"/>
        </w:rPr>
      </w:pPr>
      <w:r w:rsidRPr="007E7E21">
        <w:rPr>
          <w:lang w:val="en-US"/>
        </w:rPr>
        <w:t>The supervisors, Prof. Eric Clement, Prof. Anke Lindner and Prof. Teresa Lopez-Leon are experts in their respective fields, with demonstrated excellence in research project managing, scientific publications and student supervision.</w:t>
      </w:r>
    </w:p>
    <w:p w:rsidR="004D2663" w:rsidRPr="00FE65FA" w:rsidRDefault="004D2663" w:rsidP="000A28D1">
      <w:pPr>
        <w:jc w:val="both"/>
        <w:rPr>
          <w:color w:val="000000" w:themeColor="text1"/>
          <w:lang w:val="en-US"/>
        </w:rPr>
      </w:pPr>
      <w:r w:rsidRPr="00FE65FA">
        <w:rPr>
          <w:color w:val="000000" w:themeColor="text1"/>
          <w:lang w:val="en-US"/>
        </w:rPr>
        <w:t xml:space="preserve">Prof. Eric Clement and his group are world leading experimentalists on the study of granular matter, suspensions and active fluids, with special expertise in the behavior of active particles in complex environments. On the subject of active matter, he was the PI of the ANR project BacFlow (2015-2020): </w:t>
      </w:r>
      <w:r w:rsidRPr="00FE65FA">
        <w:rPr>
          <w:i/>
          <w:color w:val="000000" w:themeColor="text1"/>
          <w:lang w:val="en-US"/>
        </w:rPr>
        <w:t>Hydrodynamic transport and dispersion of bacterial suspensions: from the micro-hydrodynamic scale up to porous media</w:t>
      </w:r>
      <w:r w:rsidRPr="00FE65FA">
        <w:rPr>
          <w:color w:val="000000" w:themeColor="text1"/>
          <w:lang w:val="en-US"/>
        </w:rPr>
        <w:t xml:space="preserve">, </w:t>
      </w:r>
      <w:proofErr w:type="gramStart"/>
      <w:r w:rsidRPr="00FE65FA">
        <w:rPr>
          <w:color w:val="000000" w:themeColor="text1"/>
          <w:lang w:val="en-US"/>
        </w:rPr>
        <w:t>the co-PI</w:t>
      </w:r>
      <w:proofErr w:type="gramEnd"/>
      <w:r w:rsidRPr="00FE65FA">
        <w:rPr>
          <w:color w:val="000000" w:themeColor="text1"/>
          <w:lang w:val="en-US"/>
        </w:rPr>
        <w:t xml:space="preserve"> of a Joint Research Program (PRC) CNRS-Royal Society (2017-2019), focusing on </w:t>
      </w:r>
      <w:r w:rsidRPr="00FE65FA">
        <w:rPr>
          <w:i/>
          <w:color w:val="000000" w:themeColor="text1"/>
          <w:lang w:val="en-US"/>
        </w:rPr>
        <w:t>Macroscopic and Microscopic properties of active matter</w:t>
      </w:r>
      <w:r w:rsidRPr="00FE65FA">
        <w:rPr>
          <w:color w:val="000000" w:themeColor="text1"/>
          <w:lang w:val="en-US"/>
        </w:rPr>
        <w:t xml:space="preserve">.  Currently, he is </w:t>
      </w:r>
      <w:proofErr w:type="gramStart"/>
      <w:r w:rsidRPr="00FE65FA">
        <w:rPr>
          <w:color w:val="000000" w:themeColor="text1"/>
          <w:lang w:val="en-US"/>
        </w:rPr>
        <w:t>a co-PI</w:t>
      </w:r>
      <w:proofErr w:type="gramEnd"/>
      <w:r w:rsidRPr="00FE65FA">
        <w:rPr>
          <w:color w:val="000000" w:themeColor="text1"/>
          <w:lang w:val="en-US"/>
        </w:rPr>
        <w:t xml:space="preserve"> of the ANR project BACMAG (2021-2025): </w:t>
      </w:r>
      <w:r w:rsidRPr="00FE65FA">
        <w:rPr>
          <w:i/>
          <w:color w:val="000000" w:themeColor="text1"/>
          <w:lang w:val="en-US"/>
        </w:rPr>
        <w:t>Harnessing field-assisted transport and rheology of a bacterial magnetofluid</w:t>
      </w:r>
      <w:r w:rsidRPr="00FE65FA">
        <w:rPr>
          <w:color w:val="000000" w:themeColor="text1"/>
          <w:lang w:val="en-US"/>
        </w:rPr>
        <w:t xml:space="preserve">. With Anke Lindner he is a part of the </w:t>
      </w:r>
      <w:r w:rsidRPr="00FE65FA">
        <w:rPr>
          <w:b/>
          <w:color w:val="000000" w:themeColor="text1"/>
          <w:lang w:val="en-US"/>
        </w:rPr>
        <w:t>European Training Network PHYMOT</w:t>
      </w:r>
      <w:r w:rsidRPr="00FE65FA">
        <w:rPr>
          <w:color w:val="000000" w:themeColor="text1"/>
          <w:lang w:val="en-US"/>
        </w:rPr>
        <w:t xml:space="preserve"> </w:t>
      </w:r>
      <w:r w:rsidRPr="00FE65FA">
        <w:rPr>
          <w:i/>
          <w:color w:val="000000" w:themeColor="text1"/>
          <w:lang w:val="en-US"/>
        </w:rPr>
        <w:t>Physics of microbial motility</w:t>
      </w:r>
      <w:r w:rsidRPr="00FE65FA">
        <w:rPr>
          <w:color w:val="000000" w:themeColor="text1"/>
          <w:lang w:val="en-US"/>
        </w:rPr>
        <w:t xml:space="preserve">. He published more than 115 papers in international journals and has one patent pending on rheometric techniques. Prof. Clement has developed many close collaborations with researchers of international level. Current international collaborators include Profs Rodrigo Soto and Maria-Luisa Cordero (Univ. de Chile), Prof. Wilson Poon (Univ. Edinburgh) and Prof. Jasna Brujic (New York University). He supervised 22 (2 current) PhD students and 10 postdocs. Many former students and post-docs are now working in academia as for ex. at the Universities of Paris, Lyon, Kyushu, Minas-Gerais, Monterey, Colorado, or in French research institutions such a CNRS or CEA. </w:t>
      </w:r>
    </w:p>
    <w:p w:rsidR="004D2663" w:rsidRDefault="004D2663" w:rsidP="000A28D1">
      <w:pPr>
        <w:jc w:val="both"/>
        <w:rPr>
          <w:lang w:val="en-US"/>
        </w:rPr>
      </w:pPr>
      <w:r w:rsidRPr="00F854EF">
        <w:rPr>
          <w:lang w:val="en-US"/>
        </w:rPr>
        <w:t xml:space="preserve">Prof. Anke Lindner is an internationally acknowledged specialist in the interactions between anisotropic particles and flow. She has been the leader of many projects, including the ongoing PaDyFlow (particle dynamics in flow of complex suspensions) that was selected for a </w:t>
      </w:r>
      <w:r w:rsidRPr="00F854EF">
        <w:rPr>
          <w:b/>
          <w:bCs/>
          <w:lang w:val="en-US"/>
        </w:rPr>
        <w:t>consolidator ERC grant (2016-2021)</w:t>
      </w:r>
      <w:r w:rsidRPr="00F854EF">
        <w:rPr>
          <w:lang w:val="en-US"/>
        </w:rPr>
        <w:t xml:space="preserve">. She is also part of the collaborative </w:t>
      </w:r>
      <w:r w:rsidRPr="00F854EF">
        <w:rPr>
          <w:b/>
          <w:bCs/>
          <w:lang w:val="en-US"/>
        </w:rPr>
        <w:t xml:space="preserve">ITN project CALIPER </w:t>
      </w:r>
      <w:r w:rsidRPr="00F854EF">
        <w:rPr>
          <w:lang w:val="en-US"/>
        </w:rPr>
        <w:t xml:space="preserve">starting in September 2019. </w:t>
      </w:r>
      <w:r w:rsidRPr="00FE65FA">
        <w:rPr>
          <w:color w:val="000000" w:themeColor="text1"/>
          <w:lang w:val="en-US"/>
        </w:rPr>
        <w:t xml:space="preserve">She is </w:t>
      </w:r>
      <w:proofErr w:type="gramStart"/>
      <w:r w:rsidRPr="00FE65FA">
        <w:rPr>
          <w:color w:val="000000" w:themeColor="text1"/>
          <w:lang w:val="en-US"/>
        </w:rPr>
        <w:t>a co-PI</w:t>
      </w:r>
      <w:proofErr w:type="gramEnd"/>
      <w:r w:rsidRPr="00FE65FA">
        <w:rPr>
          <w:color w:val="000000" w:themeColor="text1"/>
          <w:lang w:val="en-US"/>
        </w:rPr>
        <w:t xml:space="preserve"> of the </w:t>
      </w:r>
      <w:r w:rsidRPr="00FE65FA">
        <w:rPr>
          <w:b/>
          <w:color w:val="000000" w:themeColor="text1"/>
          <w:lang w:val="en-US"/>
        </w:rPr>
        <w:t>ETN-PHYMOT</w:t>
      </w:r>
      <w:r w:rsidRPr="00FE65FA">
        <w:rPr>
          <w:color w:val="000000" w:themeColor="text1"/>
          <w:lang w:val="en-US"/>
        </w:rPr>
        <w:t xml:space="preserve"> </w:t>
      </w:r>
      <w:r w:rsidRPr="00FE65FA">
        <w:rPr>
          <w:i/>
          <w:color w:val="000000" w:themeColor="text1"/>
          <w:lang w:val="en-US"/>
        </w:rPr>
        <w:t>Physics of microbial motility</w:t>
      </w:r>
      <w:r w:rsidRPr="00FE65FA">
        <w:rPr>
          <w:color w:val="000000" w:themeColor="text1"/>
          <w:lang w:val="en-US"/>
        </w:rPr>
        <w:t xml:space="preserve"> starting in 2021. She </w:t>
      </w:r>
      <w:r w:rsidRPr="00F854EF">
        <w:rPr>
          <w:lang w:val="en-US"/>
        </w:rPr>
        <w:t xml:space="preserve">has been awarded the </w:t>
      </w:r>
      <w:r w:rsidRPr="00F854EF">
        <w:rPr>
          <w:b/>
          <w:bCs/>
          <w:lang w:val="en-US"/>
        </w:rPr>
        <w:t xml:space="preserve">“Maurice Couette” award </w:t>
      </w:r>
      <w:r w:rsidRPr="00F854EF">
        <w:rPr>
          <w:lang w:val="en-US"/>
        </w:rPr>
        <w:t xml:space="preserve">and </w:t>
      </w:r>
      <w:r w:rsidRPr="00F854EF">
        <w:rPr>
          <w:b/>
          <w:bCs/>
          <w:lang w:val="en-US"/>
        </w:rPr>
        <w:t xml:space="preserve">CNRS silver medal </w:t>
      </w:r>
      <w:r w:rsidRPr="00F854EF">
        <w:rPr>
          <w:lang w:val="en-US"/>
        </w:rPr>
        <w:t>for her study of complex fluids in flow. Former students of hers now work as research scientists at companies such as “Total”, “Arkema” and small start-up companies as “DNA script” and “Aratinga Bio”. Many of them pursue a career in academia and hold positions as assistant professors at Montpellier University, Sorbonne University, Perdue University or University of Dortmund. She has published 63 primary research papers, 1 book chapter and 1 patent which is currently pending. To complement her experimental research Prof. Lindner has developed many close collaborations, acknowledged by common publications, with theoreticians on an international level. Ongoing collaborations comprise for example Mike Shelley, Courant Institute, and Simons Foundation New York, USA, David Saintillan (UCSD, USA), Howard Stone, Princeton University, USA and François Gallaire, EPFL, Switzerland.</w:t>
      </w:r>
    </w:p>
    <w:p w:rsidR="004D2663" w:rsidRDefault="004D2663" w:rsidP="000A28D1">
      <w:pPr>
        <w:jc w:val="both"/>
        <w:rPr>
          <w:lang w:val="en-US"/>
        </w:rPr>
      </w:pPr>
    </w:p>
    <w:p w:rsidR="004D2663" w:rsidRPr="00A954F6" w:rsidRDefault="004D2663" w:rsidP="000A28D1">
      <w:pPr>
        <w:pStyle w:val="Default"/>
        <w:jc w:val="both"/>
        <w:rPr>
          <w:lang w:val="en-US"/>
        </w:rPr>
      </w:pPr>
    </w:p>
    <w:p w:rsidR="004D2663" w:rsidRPr="00241204" w:rsidRDefault="004D2663" w:rsidP="000A28D1">
      <w:pPr>
        <w:pStyle w:val="Default"/>
        <w:jc w:val="both"/>
        <w:rPr>
          <w:lang w:val="en-US"/>
        </w:rPr>
      </w:pPr>
      <w:r w:rsidRPr="00241204">
        <w:rPr>
          <w:lang w:val="en-US"/>
        </w:rPr>
        <w:t xml:space="preserve"> </w:t>
      </w:r>
    </w:p>
    <w:p w:rsidR="00D14DF9" w:rsidRPr="00D14DF9" w:rsidRDefault="00D02387" w:rsidP="00D14DF9">
      <w:pPr>
        <w:jc w:val="both"/>
        <w:rPr>
          <w:ins w:id="95" w:author="Eric" w:date="2021-10-11T00:10:00Z"/>
          <w:rFonts w:cstheme="minorHAnsi"/>
          <w:color w:val="00B050"/>
          <w:sz w:val="24"/>
          <w:szCs w:val="24"/>
          <w:lang w:val="en-US"/>
          <w:rPrChange w:id="96" w:author="Eric" w:date="2021-10-11T00:11:00Z">
            <w:rPr>
              <w:ins w:id="97" w:author="Eric" w:date="2021-10-11T00:10:00Z"/>
              <w:rFonts w:cstheme="minorHAnsi"/>
              <w:sz w:val="24"/>
              <w:szCs w:val="24"/>
              <w:lang w:val="en-US"/>
            </w:rPr>
          </w:rPrChange>
        </w:rPr>
      </w:pPr>
      <w:ins w:id="98" w:author="Eric" w:date="2021-10-11T00:22:00Z">
        <w:r w:rsidRPr="00D02387">
          <w:rPr>
            <w:rFonts w:cstheme="minorHAnsi"/>
            <w:color w:val="00B050"/>
            <w:sz w:val="24"/>
            <w:szCs w:val="24"/>
            <w:lang w:val="en-US"/>
          </w:rPr>
          <w:lastRenderedPageBreak/>
          <w:t>G. Miño, T. E. Mallouk, T. Darnige, M. Hoyos, J. Dauchet, J. Dunstan, R. Soto, Y. Wang, A. Rousselet, and E. Clement</w:t>
        </w:r>
      </w:ins>
      <w:ins w:id="99" w:author="Eric" w:date="2021-10-11T00:23:00Z">
        <w:r>
          <w:rPr>
            <w:rFonts w:cstheme="minorHAnsi"/>
            <w:color w:val="00B050"/>
            <w:sz w:val="24"/>
            <w:szCs w:val="24"/>
            <w:lang w:val="en-US"/>
          </w:rPr>
          <w:t xml:space="preserve">, </w:t>
        </w:r>
      </w:ins>
      <w:ins w:id="100" w:author="Eric" w:date="2021-10-11T00:10:00Z">
        <w:r w:rsidR="00D14DF9" w:rsidRPr="00D14DF9">
          <w:rPr>
            <w:rFonts w:cstheme="minorHAnsi"/>
            <w:color w:val="00B050"/>
            <w:sz w:val="24"/>
            <w:szCs w:val="24"/>
            <w:lang w:val="en-US"/>
            <w:rPrChange w:id="101" w:author="Eric" w:date="2021-10-11T00:11:00Z">
              <w:rPr>
                <w:rFonts w:cstheme="minorHAnsi"/>
                <w:sz w:val="24"/>
                <w:szCs w:val="24"/>
                <w:lang w:val="en-US"/>
              </w:rPr>
            </w:rPrChange>
          </w:rPr>
          <w:t>Enhanced diffusion due to active swimmers at a solid surface Phy</w:t>
        </w:r>
        <w:r w:rsidR="00D14DF9" w:rsidRPr="00D14DF9">
          <w:rPr>
            <w:rFonts w:cstheme="minorHAnsi"/>
            <w:color w:val="00B050"/>
            <w:sz w:val="24"/>
            <w:szCs w:val="24"/>
            <w:lang w:val="en-US"/>
            <w:rPrChange w:id="102" w:author="Eric" w:date="2021-10-11T00:11:00Z">
              <w:rPr>
                <w:rFonts w:cstheme="minorHAnsi"/>
                <w:sz w:val="24"/>
                <w:szCs w:val="24"/>
                <w:lang w:val="en-US"/>
              </w:rPr>
            </w:rPrChange>
          </w:rPr>
          <w:t>s.Rev.Lett. 106, 048102 (2011).</w:t>
        </w:r>
      </w:ins>
    </w:p>
    <w:p w:rsidR="00D14DF9" w:rsidRPr="00D14DF9" w:rsidRDefault="00D14DF9" w:rsidP="00D14DF9">
      <w:pPr>
        <w:jc w:val="both"/>
        <w:rPr>
          <w:ins w:id="103" w:author="Eric" w:date="2021-10-11T00:10:00Z"/>
          <w:rFonts w:cstheme="minorHAnsi"/>
          <w:color w:val="00B050"/>
          <w:sz w:val="24"/>
          <w:szCs w:val="24"/>
          <w:lang w:val="en-US"/>
          <w:rPrChange w:id="104" w:author="Eric" w:date="2021-10-11T00:11:00Z">
            <w:rPr>
              <w:ins w:id="105" w:author="Eric" w:date="2021-10-11T00:10:00Z"/>
              <w:rFonts w:cstheme="minorHAnsi"/>
              <w:sz w:val="24"/>
              <w:szCs w:val="24"/>
              <w:lang w:val="en-US"/>
            </w:rPr>
          </w:rPrChange>
        </w:rPr>
      </w:pPr>
      <w:ins w:id="106" w:author="Eric" w:date="2021-10-11T00:10:00Z">
        <w:r w:rsidRPr="00D14DF9">
          <w:rPr>
            <w:rFonts w:cstheme="minorHAnsi"/>
            <w:color w:val="00B050"/>
            <w:sz w:val="24"/>
            <w:szCs w:val="24"/>
            <w:lang w:val="en-US"/>
            <w:rPrChange w:id="107" w:author="Eric" w:date="2021-10-11T00:11:00Z">
              <w:rPr>
                <w:rFonts w:cstheme="minorHAnsi"/>
                <w:sz w:val="24"/>
                <w:szCs w:val="24"/>
                <w:lang w:val="en-US"/>
              </w:rPr>
            </w:rPrChange>
          </w:rPr>
          <w:t>G. Mino, J. Dunstan, A. Rousselet, E. Clement, R.Soto, Induced Diffusion of Tracers in a Bacterial Suspension: Theory and Experiments,</w:t>
        </w:r>
        <w:r w:rsidRPr="00D14DF9">
          <w:rPr>
            <w:rFonts w:cstheme="minorHAnsi"/>
            <w:color w:val="00B050"/>
            <w:sz w:val="24"/>
            <w:szCs w:val="24"/>
            <w:lang w:val="en-US"/>
            <w:rPrChange w:id="108" w:author="Eric" w:date="2021-10-11T00:11:00Z">
              <w:rPr>
                <w:rFonts w:cstheme="minorHAnsi"/>
                <w:sz w:val="24"/>
                <w:szCs w:val="24"/>
                <w:lang w:val="en-US"/>
              </w:rPr>
            </w:rPrChange>
          </w:rPr>
          <w:t xml:space="preserve"> J. Fluid Mech. 729, 423 (2013)</w:t>
        </w:r>
      </w:ins>
    </w:p>
    <w:p w:rsidR="00D14DF9" w:rsidRPr="00D14DF9" w:rsidRDefault="00D14DF9" w:rsidP="00D14DF9">
      <w:pPr>
        <w:jc w:val="both"/>
        <w:rPr>
          <w:ins w:id="109" w:author="Eric" w:date="2021-10-11T00:11:00Z"/>
          <w:rFonts w:cstheme="minorHAnsi"/>
          <w:color w:val="00B050"/>
          <w:sz w:val="24"/>
          <w:szCs w:val="24"/>
          <w:lang w:val="en-US"/>
          <w:rPrChange w:id="110" w:author="Eric" w:date="2021-10-11T00:11:00Z">
            <w:rPr>
              <w:ins w:id="111" w:author="Eric" w:date="2021-10-11T00:11:00Z"/>
              <w:rFonts w:cstheme="minorHAnsi"/>
              <w:sz w:val="24"/>
              <w:szCs w:val="24"/>
              <w:lang w:val="en-US"/>
            </w:rPr>
          </w:rPrChange>
        </w:rPr>
      </w:pPr>
      <w:ins w:id="112" w:author="Eric" w:date="2021-10-11T00:11:00Z">
        <w:r w:rsidRPr="00D14DF9">
          <w:rPr>
            <w:rFonts w:cstheme="minorHAnsi"/>
            <w:color w:val="00B050"/>
            <w:sz w:val="24"/>
            <w:szCs w:val="24"/>
            <w:lang w:val="en-US"/>
            <w:rPrChange w:id="113" w:author="Eric" w:date="2021-10-11T00:11:00Z">
              <w:rPr>
                <w:rFonts w:cstheme="minorHAnsi"/>
                <w:sz w:val="24"/>
                <w:szCs w:val="24"/>
                <w:lang w:val="en-US"/>
              </w:rPr>
            </w:rPrChange>
          </w:rPr>
          <w:t>X.-L. Wu and A. Libchaber, Particle Diffusion in a Quasi-Two-Dimensional Bacterial Bath Phys. Rev. Lett. 84, 3017 (2000).</w:t>
        </w:r>
      </w:ins>
    </w:p>
    <w:p w:rsidR="00D14DF9" w:rsidRPr="00D14DF9" w:rsidRDefault="00D14DF9" w:rsidP="00D14DF9">
      <w:pPr>
        <w:jc w:val="both"/>
        <w:rPr>
          <w:ins w:id="114" w:author="Eric" w:date="2021-10-11T00:10:00Z"/>
          <w:rFonts w:cstheme="minorHAnsi"/>
          <w:color w:val="00B050"/>
          <w:sz w:val="24"/>
          <w:szCs w:val="24"/>
          <w:lang w:val="en-US"/>
          <w:rPrChange w:id="115" w:author="Eric" w:date="2021-10-11T00:11:00Z">
            <w:rPr>
              <w:ins w:id="116" w:author="Eric" w:date="2021-10-11T00:10:00Z"/>
              <w:rFonts w:cstheme="minorHAnsi"/>
              <w:sz w:val="24"/>
              <w:szCs w:val="24"/>
              <w:lang w:val="en-US"/>
            </w:rPr>
          </w:rPrChange>
        </w:rPr>
      </w:pPr>
      <w:ins w:id="117" w:author="Eric" w:date="2021-10-11T00:10:00Z">
        <w:r w:rsidRPr="00D14DF9">
          <w:rPr>
            <w:rFonts w:cstheme="minorHAnsi"/>
            <w:color w:val="00B050"/>
            <w:sz w:val="24"/>
            <w:szCs w:val="24"/>
            <w:lang w:val="en-US"/>
            <w:rPrChange w:id="118" w:author="Eric" w:date="2021-10-11T00:11:00Z">
              <w:rPr>
                <w:rFonts w:cstheme="minorHAnsi"/>
                <w:sz w:val="24"/>
                <w:szCs w:val="24"/>
                <w:lang w:val="en-US"/>
              </w:rPr>
            </w:rPrChange>
          </w:rPr>
          <w:t>G. Junot, E. Clément, H. Auradou and R. García-Garcia, Single-trajectory characterization of active swimmers in a flow, Physical Review E 103, 032608 (2021).</w:t>
        </w:r>
      </w:ins>
    </w:p>
    <w:p w:rsidR="00D14DF9" w:rsidRPr="00D14DF9" w:rsidRDefault="00D14DF9" w:rsidP="00D14DF9">
      <w:pPr>
        <w:jc w:val="both"/>
        <w:rPr>
          <w:ins w:id="119" w:author="Eric" w:date="2021-10-11T00:10:00Z"/>
          <w:rFonts w:cstheme="minorHAnsi"/>
          <w:color w:val="00B050"/>
          <w:sz w:val="24"/>
          <w:szCs w:val="24"/>
          <w:lang w:val="en-US"/>
          <w:rPrChange w:id="120" w:author="Eric" w:date="2021-10-11T00:11:00Z">
            <w:rPr>
              <w:ins w:id="121" w:author="Eric" w:date="2021-10-11T00:10:00Z"/>
              <w:rFonts w:cstheme="minorHAnsi"/>
              <w:sz w:val="24"/>
              <w:szCs w:val="24"/>
              <w:lang w:val="en-US"/>
            </w:rPr>
          </w:rPrChange>
        </w:rPr>
      </w:pPr>
      <w:ins w:id="122" w:author="Eric" w:date="2021-10-11T00:10:00Z">
        <w:r w:rsidRPr="00D14DF9">
          <w:rPr>
            <w:rFonts w:cstheme="minorHAnsi"/>
            <w:color w:val="00B050"/>
            <w:sz w:val="24"/>
            <w:szCs w:val="24"/>
            <w:lang w:val="en-US"/>
            <w:rPrChange w:id="123" w:author="Eric" w:date="2021-10-11T00:11:00Z">
              <w:rPr>
                <w:rFonts w:cstheme="minorHAnsi"/>
                <w:sz w:val="24"/>
                <w:szCs w:val="24"/>
                <w:lang w:val="en-US"/>
              </w:rPr>
            </w:rPrChange>
          </w:rPr>
          <w:t>N. Figueroa-Morales, T. Darnige, C.Douarche, V. Martinez, R. Soto, A. Lindner, E.Clément, 3D spatial exploration by E. coli echoes motor temporal variability,</w:t>
        </w:r>
        <w:r w:rsidRPr="00D14DF9">
          <w:rPr>
            <w:rFonts w:cstheme="minorHAnsi"/>
            <w:color w:val="00B050"/>
            <w:sz w:val="24"/>
            <w:szCs w:val="24"/>
            <w:lang w:val="en-US"/>
            <w:rPrChange w:id="124" w:author="Eric" w:date="2021-10-11T00:11:00Z">
              <w:rPr>
                <w:rFonts w:cstheme="minorHAnsi"/>
                <w:sz w:val="24"/>
                <w:szCs w:val="24"/>
                <w:lang w:val="en-US"/>
              </w:rPr>
            </w:rPrChange>
          </w:rPr>
          <w:t xml:space="preserve"> Phys.Rev.X, 10, 021004 (2020).</w:t>
        </w:r>
      </w:ins>
    </w:p>
    <w:p w:rsidR="00314200" w:rsidRDefault="00D14DF9" w:rsidP="00D14DF9">
      <w:pPr>
        <w:jc w:val="both"/>
        <w:rPr>
          <w:ins w:id="125" w:author="Eric" w:date="2021-10-11T00:27:00Z"/>
          <w:rFonts w:cstheme="minorHAnsi"/>
          <w:color w:val="00B050"/>
          <w:sz w:val="24"/>
          <w:szCs w:val="24"/>
          <w:lang w:val="en-US"/>
        </w:rPr>
      </w:pPr>
      <w:ins w:id="126" w:author="Eric" w:date="2021-10-11T00:10:00Z">
        <w:r w:rsidRPr="00D14DF9">
          <w:rPr>
            <w:rFonts w:cstheme="minorHAnsi"/>
            <w:color w:val="00B050"/>
            <w:sz w:val="24"/>
            <w:szCs w:val="24"/>
            <w:lang w:val="en-US"/>
            <w:rPrChange w:id="127" w:author="Eric" w:date="2021-10-11T00:11:00Z">
              <w:rPr>
                <w:rFonts w:cstheme="minorHAnsi"/>
                <w:sz w:val="24"/>
                <w:szCs w:val="24"/>
                <w:lang w:val="en-US"/>
              </w:rPr>
            </w:rPrChange>
          </w:rPr>
          <w:t>G. Junot, N. Figueroa-Morales, T.Darnige, A. Lindner, R. Soto, H.Auradou, E. Clément, Bacterium swimming in Poiseuille flow: the quest for active Bretherton-Jeffery trajectories, Europhys. Lett, 126, 44003 (2019).</w:t>
        </w:r>
      </w:ins>
    </w:p>
    <w:p w:rsidR="003E2D02" w:rsidRPr="00D14DF9" w:rsidRDefault="003E2D02" w:rsidP="00D14DF9">
      <w:pPr>
        <w:jc w:val="both"/>
        <w:rPr>
          <w:rFonts w:cstheme="minorHAnsi"/>
          <w:color w:val="00B050"/>
          <w:sz w:val="24"/>
          <w:szCs w:val="24"/>
          <w:lang w:val="en-US"/>
          <w:rPrChange w:id="128" w:author="Eric" w:date="2021-10-11T00:11:00Z">
            <w:rPr>
              <w:rFonts w:cstheme="minorHAnsi"/>
              <w:sz w:val="24"/>
              <w:szCs w:val="24"/>
              <w:lang w:val="en-US"/>
            </w:rPr>
          </w:rPrChange>
        </w:rPr>
      </w:pPr>
      <w:ins w:id="129" w:author="Eric" w:date="2021-10-11T00:27:00Z">
        <w:r w:rsidRPr="003E2D02">
          <w:rPr>
            <w:rFonts w:cstheme="minorHAnsi"/>
            <w:color w:val="00B050"/>
            <w:sz w:val="24"/>
            <w:szCs w:val="24"/>
            <w:lang w:val="en-US"/>
          </w:rPr>
          <w:t>G Junot, T Darnige, A Lindner, VA Martinez, J Arlt, A Dawson, WCK Poon, Run-to-tumble variability controls the surface residence times of  bacteria, preprint arXiv:2107.11123 (2021).</w:t>
        </w:r>
      </w:ins>
    </w:p>
    <w:sectPr w:rsidR="003E2D02" w:rsidRPr="00D14DF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010" w:rsidRDefault="00C35010" w:rsidP="00D00A87">
      <w:pPr>
        <w:spacing w:after="0" w:line="240" w:lineRule="auto"/>
      </w:pPr>
      <w:r>
        <w:separator/>
      </w:r>
    </w:p>
  </w:endnote>
  <w:endnote w:type="continuationSeparator" w:id="0">
    <w:p w:rsidR="00C35010" w:rsidRDefault="00C35010" w:rsidP="00D00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Liberation Serif"/>
    <w:panose1 w:val="00000000000000000000"/>
    <w:charset w:val="00"/>
    <w:family w:val="roman"/>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010" w:rsidRDefault="00C35010" w:rsidP="00D00A87">
      <w:pPr>
        <w:spacing w:after="0" w:line="240" w:lineRule="auto"/>
      </w:pPr>
      <w:r>
        <w:separator/>
      </w:r>
    </w:p>
  </w:footnote>
  <w:footnote w:type="continuationSeparator" w:id="0">
    <w:p w:rsidR="00C35010" w:rsidRDefault="00C35010" w:rsidP="00D00A87">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
    <w15:presenceInfo w15:providerId="None" w15:userId="Er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E21"/>
    <w:rsid w:val="00014468"/>
    <w:rsid w:val="000870A9"/>
    <w:rsid w:val="000947FB"/>
    <w:rsid w:val="00097F58"/>
    <w:rsid w:val="000A28D1"/>
    <w:rsid w:val="00177C03"/>
    <w:rsid w:val="001967B9"/>
    <w:rsid w:val="001F5EE9"/>
    <w:rsid w:val="00241204"/>
    <w:rsid w:val="00264A66"/>
    <w:rsid w:val="002956ED"/>
    <w:rsid w:val="002A15A7"/>
    <w:rsid w:val="002C7886"/>
    <w:rsid w:val="002D3821"/>
    <w:rsid w:val="002F119B"/>
    <w:rsid w:val="002F2992"/>
    <w:rsid w:val="00314200"/>
    <w:rsid w:val="003B692E"/>
    <w:rsid w:val="003E2D02"/>
    <w:rsid w:val="004A5FEE"/>
    <w:rsid w:val="004D2663"/>
    <w:rsid w:val="00547F8D"/>
    <w:rsid w:val="005E32E8"/>
    <w:rsid w:val="00652539"/>
    <w:rsid w:val="006656C7"/>
    <w:rsid w:val="006817A8"/>
    <w:rsid w:val="00732A4F"/>
    <w:rsid w:val="007B49CF"/>
    <w:rsid w:val="007E7E21"/>
    <w:rsid w:val="008472D8"/>
    <w:rsid w:val="008B788A"/>
    <w:rsid w:val="008F0572"/>
    <w:rsid w:val="0096328E"/>
    <w:rsid w:val="009B76EA"/>
    <w:rsid w:val="009D2C3E"/>
    <w:rsid w:val="00A26B80"/>
    <w:rsid w:val="00A4013B"/>
    <w:rsid w:val="00A5326F"/>
    <w:rsid w:val="00A954F6"/>
    <w:rsid w:val="00A97921"/>
    <w:rsid w:val="00AB6CFF"/>
    <w:rsid w:val="00AD0C19"/>
    <w:rsid w:val="00BD74BF"/>
    <w:rsid w:val="00C22E4E"/>
    <w:rsid w:val="00C35010"/>
    <w:rsid w:val="00D00A87"/>
    <w:rsid w:val="00D02387"/>
    <w:rsid w:val="00D04CF1"/>
    <w:rsid w:val="00D14DF9"/>
    <w:rsid w:val="00DE75D4"/>
    <w:rsid w:val="00E02D79"/>
    <w:rsid w:val="00E95691"/>
    <w:rsid w:val="00F854EF"/>
    <w:rsid w:val="00FE65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0DD2ED-664F-4FD6-965F-3C192EF25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241204"/>
    <w:pPr>
      <w:autoSpaceDE w:val="0"/>
      <w:autoSpaceDN w:val="0"/>
      <w:adjustRightInd w:val="0"/>
      <w:spacing w:after="0" w:line="240" w:lineRule="auto"/>
    </w:pPr>
    <w:rPr>
      <w:rFonts w:ascii="Liberation Serif" w:hAnsi="Liberation Serif" w:cs="Liberation Serif"/>
      <w:color w:val="000000"/>
      <w:sz w:val="24"/>
      <w:szCs w:val="24"/>
    </w:rPr>
  </w:style>
  <w:style w:type="table" w:styleId="Grilledutableau">
    <w:name w:val="Table Grid"/>
    <w:basedOn w:val="TableauNormal"/>
    <w:uiPriority w:val="39"/>
    <w:rsid w:val="005E3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D00A87"/>
    <w:pPr>
      <w:tabs>
        <w:tab w:val="center" w:pos="4536"/>
        <w:tab w:val="right" w:pos="9072"/>
      </w:tabs>
      <w:spacing w:after="0" w:line="240" w:lineRule="auto"/>
    </w:pPr>
  </w:style>
  <w:style w:type="character" w:customStyle="1" w:styleId="En-tteCar">
    <w:name w:val="En-tête Car"/>
    <w:basedOn w:val="Policepardfaut"/>
    <w:link w:val="En-tte"/>
    <w:uiPriority w:val="99"/>
    <w:rsid w:val="00D00A87"/>
  </w:style>
  <w:style w:type="paragraph" w:styleId="Pieddepage">
    <w:name w:val="footer"/>
    <w:basedOn w:val="Normal"/>
    <w:link w:val="PieddepageCar"/>
    <w:uiPriority w:val="99"/>
    <w:unhideWhenUsed/>
    <w:rsid w:val="00D00A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0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6</Pages>
  <Words>2646</Words>
  <Characters>14554</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14</cp:revision>
  <dcterms:created xsi:type="dcterms:W3CDTF">2021-10-09T16:29:00Z</dcterms:created>
  <dcterms:modified xsi:type="dcterms:W3CDTF">2021-10-10T22:28:00Z</dcterms:modified>
</cp:coreProperties>
</file>